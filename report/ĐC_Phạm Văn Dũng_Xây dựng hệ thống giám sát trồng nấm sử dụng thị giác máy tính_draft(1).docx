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0" w:type="dxa"/>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Layout w:type="autofit"/>
        <w:tblCellMar>
          <w:top w:w="0" w:type="dxa"/>
          <w:left w:w="108" w:type="dxa"/>
          <w:bottom w:w="0" w:type="dxa"/>
          <w:right w:w="108" w:type="dxa"/>
        </w:tblCellMar>
      </w:tblPr>
      <w:tblGrid>
        <w:gridCol w:w="9570"/>
      </w:tblGrid>
      <w:tr>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trHeight w:val="4304" w:hRule="atLeast"/>
        </w:trPr>
        <w:tc>
          <w:tcPr>
            <w:tcW w:w="9570" w:type="dxa"/>
            <w:shd w:val="clear" w:color="auto" w:fill="auto"/>
          </w:tcPr>
          <w:p>
            <w:pPr>
              <w:pStyle w:val="51"/>
              <w:spacing w:before="120"/>
            </w:pPr>
            <w:r>
              <w:t>BAN CƠ YẾU CHÍNH PHỦ</w:t>
            </w:r>
          </w:p>
          <w:p>
            <w:pPr>
              <w:pStyle w:val="51"/>
              <w:rPr>
                <w:b/>
                <w:bCs/>
              </w:rPr>
            </w:pPr>
            <w:r>
              <w:rPr>
                <w:b/>
                <w:bCs/>
              </w:rPr>
              <w:t>HỌC VIỆN KỸ THUẬT MẬT MÃ</w:t>
            </w:r>
          </w:p>
          <w:p>
            <w:pPr>
              <w:pStyle w:val="51"/>
            </w:pPr>
            <w:r>
              <w:rPr>
                <w:rFonts w:cs="Times New Roman"/>
              </w:rPr>
              <w:t>¯¯¯¯¯¯¯¯¯¯¯¯¯¯¯¯</w:t>
            </w:r>
          </w:p>
          <w:p>
            <w:pPr>
              <w:pStyle w:val="51"/>
            </w:pPr>
          </w:p>
          <w:p>
            <w:pPr>
              <w:pStyle w:val="51"/>
            </w:pPr>
            <w:r>
              <w:drawing>
                <wp:inline distT="0" distB="0" distL="114300" distR="114300">
                  <wp:extent cx="1421765" cy="1405890"/>
                  <wp:effectExtent l="0" t="0" r="0" b="0"/>
                  <wp:docPr id="539426710" name="Picture 539426710"/>
                  <wp:cNvGraphicFramePr/>
                  <a:graphic xmlns:a="http://schemas.openxmlformats.org/drawingml/2006/main">
                    <a:graphicData uri="http://schemas.openxmlformats.org/drawingml/2006/picture">
                      <pic:pic xmlns:pic="http://schemas.openxmlformats.org/drawingml/2006/picture">
                        <pic:nvPicPr>
                          <pic:cNvPr id="539426710" name="Picture 5394267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1765" cy="1405890"/>
                          </a:xfrm>
                          <a:prstGeom prst="rect">
                            <a:avLst/>
                          </a:prstGeom>
                        </pic:spPr>
                      </pic:pic>
                    </a:graphicData>
                  </a:graphic>
                </wp:inline>
              </w:drawing>
            </w:r>
          </w:p>
          <w:p>
            <w:pPr>
              <w:pStyle w:val="51"/>
            </w:pPr>
          </w:p>
        </w:tc>
      </w:tr>
      <w:tr>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trHeight w:val="2541" w:hRule="atLeast"/>
        </w:trPr>
        <w:tc>
          <w:tcPr>
            <w:tcW w:w="9570" w:type="dxa"/>
            <w:shd w:val="clear" w:color="auto" w:fill="auto"/>
          </w:tcPr>
          <w:p>
            <w:pPr>
              <w:pStyle w:val="51"/>
            </w:pPr>
            <w:r>
              <w:t>ĐỀ CƯƠNG ĐỒ ÁN TỐT NGHIỆP</w:t>
            </w:r>
          </w:p>
          <w:p>
            <w:pPr>
              <w:pStyle w:val="51"/>
            </w:pPr>
          </w:p>
          <w:p>
            <w:pPr>
              <w:spacing w:after="120" w:line="360" w:lineRule="auto"/>
              <w:ind w:firstLine="0"/>
              <w:jc w:val="center"/>
              <w:rPr>
                <w:b/>
                <w:bCs/>
                <w:caps/>
              </w:rPr>
            </w:pPr>
            <w:r>
              <w:rPr>
                <w:b/>
                <w:bCs/>
                <w:caps/>
              </w:rPr>
              <w:t>Xây dựng hệ thống giám sát trồng nấm sử dụng thị giác máy tính</w:t>
            </w:r>
          </w:p>
          <w:p>
            <w:pPr>
              <w:pStyle w:val="51"/>
              <w:spacing w:line="276" w:lineRule="auto"/>
            </w:pPr>
          </w:p>
        </w:tc>
      </w:tr>
      <w:tr>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trHeight w:val="6427" w:hRule="atLeast"/>
        </w:trPr>
        <w:tc>
          <w:tcPr>
            <w:tcW w:w="9570" w:type="dxa"/>
            <w:shd w:val="clear" w:color="auto" w:fill="auto"/>
          </w:tcPr>
          <w:p>
            <w:pPr>
              <w:pStyle w:val="51"/>
              <w:jc w:val="left"/>
            </w:pPr>
            <w:r>
              <w:t xml:space="preserve">                                          Ngành: Công nghệ thông tin</w:t>
            </w:r>
          </w:p>
          <w:p>
            <w:pPr>
              <w:pStyle w:val="51"/>
              <w:jc w:val="left"/>
            </w:pPr>
            <w:r>
              <w:t xml:space="preserve">                                           Mã số: 748.02.01</w:t>
            </w:r>
          </w:p>
          <w:p>
            <w:pPr>
              <w:pStyle w:val="51"/>
              <w:tabs>
                <w:tab w:val="left" w:pos="4005"/>
                <w:tab w:val="left" w:pos="4820"/>
              </w:tabs>
              <w:jc w:val="left"/>
            </w:pPr>
          </w:p>
          <w:p>
            <w:pPr>
              <w:pStyle w:val="51"/>
              <w:tabs>
                <w:tab w:val="left" w:pos="4005"/>
                <w:tab w:val="left" w:pos="4820"/>
              </w:tabs>
              <w:jc w:val="left"/>
            </w:pPr>
          </w:p>
          <w:p>
            <w:pPr>
              <w:pStyle w:val="51"/>
              <w:tabs>
                <w:tab w:val="left" w:pos="4005"/>
                <w:tab w:val="left" w:pos="4820"/>
              </w:tabs>
              <w:jc w:val="left"/>
            </w:pPr>
          </w:p>
          <w:p>
            <w:pPr>
              <w:pStyle w:val="51"/>
              <w:tabs>
                <w:tab w:val="left" w:pos="1134"/>
                <w:tab w:val="left" w:pos="1701"/>
              </w:tabs>
              <w:jc w:val="left"/>
            </w:pPr>
            <w:r>
              <w:tab/>
            </w:r>
            <w:r>
              <w:rPr>
                <w:i/>
                <w:iCs/>
              </w:rPr>
              <w:t>Sinh viên thực hiện</w:t>
            </w:r>
            <w:r>
              <w:t>:</w:t>
            </w:r>
          </w:p>
          <w:p>
            <w:pPr>
              <w:pStyle w:val="51"/>
              <w:tabs>
                <w:tab w:val="left" w:pos="1134"/>
                <w:tab w:val="left" w:pos="1701"/>
              </w:tabs>
              <w:jc w:val="left"/>
              <w:rPr>
                <w:b/>
                <w:bCs/>
              </w:rPr>
            </w:pPr>
            <w:r>
              <w:rPr>
                <w:b/>
              </w:rPr>
              <w:tab/>
            </w:r>
            <w:r>
              <w:rPr>
                <w:b/>
              </w:rPr>
              <w:tab/>
            </w:r>
            <w:r>
              <w:rPr>
                <w:b/>
                <w:bCs/>
              </w:rPr>
              <w:t>Phạm Văn Dũng</w:t>
            </w:r>
          </w:p>
          <w:p>
            <w:pPr>
              <w:pStyle w:val="51"/>
              <w:tabs>
                <w:tab w:val="left" w:pos="1134"/>
                <w:tab w:val="left" w:pos="1701"/>
              </w:tabs>
              <w:jc w:val="left"/>
              <w:rPr>
                <w:lang w:val="en-US"/>
              </w:rPr>
            </w:pPr>
            <w:r>
              <w:tab/>
            </w:r>
            <w:r>
              <w:tab/>
            </w:r>
            <w:r>
              <w:t>Lớp: CT4C</w:t>
            </w:r>
          </w:p>
          <w:p>
            <w:pPr>
              <w:pStyle w:val="51"/>
              <w:tabs>
                <w:tab w:val="left" w:pos="1134"/>
                <w:tab w:val="left" w:pos="1701"/>
              </w:tabs>
              <w:jc w:val="left"/>
              <w:rPr>
                <w:b/>
                <w:bCs/>
              </w:rPr>
            </w:pPr>
          </w:p>
          <w:p>
            <w:pPr>
              <w:pStyle w:val="51"/>
              <w:tabs>
                <w:tab w:val="left" w:pos="1134"/>
                <w:tab w:val="left" w:pos="1701"/>
              </w:tabs>
              <w:jc w:val="left"/>
              <w:rPr>
                <w:b/>
                <w:bCs/>
              </w:rPr>
            </w:pPr>
          </w:p>
          <w:p>
            <w:pPr>
              <w:pStyle w:val="51"/>
              <w:tabs>
                <w:tab w:val="left" w:pos="1134"/>
                <w:tab w:val="left" w:pos="1701"/>
              </w:tabs>
              <w:jc w:val="left"/>
            </w:pPr>
          </w:p>
          <w:p>
            <w:pPr>
              <w:pStyle w:val="51"/>
              <w:tabs>
                <w:tab w:val="left" w:pos="1134"/>
                <w:tab w:val="left" w:pos="1701"/>
              </w:tabs>
              <w:jc w:val="left"/>
            </w:pPr>
            <w:r>
              <w:tab/>
            </w:r>
            <w:r>
              <w:rPr>
                <w:i/>
                <w:iCs/>
              </w:rPr>
              <w:t>Người hướng dẫn</w:t>
            </w:r>
            <w:r>
              <w:t>:</w:t>
            </w:r>
          </w:p>
          <w:p>
            <w:pPr>
              <w:pStyle w:val="51"/>
              <w:tabs>
                <w:tab w:val="left" w:pos="1134"/>
                <w:tab w:val="left" w:pos="1701"/>
              </w:tabs>
              <w:jc w:val="left"/>
              <w:rPr>
                <w:b/>
                <w:bCs/>
              </w:rPr>
            </w:pPr>
            <w:r>
              <w:rPr>
                <w:b/>
              </w:rPr>
              <w:tab/>
            </w:r>
            <w:r>
              <w:rPr>
                <w:b/>
              </w:rPr>
              <w:tab/>
            </w:r>
            <w:r>
              <w:rPr>
                <w:b/>
                <w:bCs/>
              </w:rPr>
              <w:t>ThS. Lê Đức Thuận</w:t>
            </w:r>
          </w:p>
          <w:p>
            <w:pPr>
              <w:pStyle w:val="51"/>
              <w:tabs>
                <w:tab w:val="left" w:pos="1134"/>
                <w:tab w:val="left" w:pos="1701"/>
              </w:tabs>
              <w:jc w:val="left"/>
            </w:pPr>
            <w:r>
              <w:tab/>
            </w:r>
            <w:r>
              <w:tab/>
            </w:r>
            <w:r>
              <w:t>Khoa công nghệ thông tin – Học viện Kỹ thuật mật mã</w:t>
            </w:r>
          </w:p>
          <w:p>
            <w:pPr>
              <w:pStyle w:val="51"/>
              <w:tabs>
                <w:tab w:val="left" w:pos="1134"/>
                <w:tab w:val="left" w:pos="1701"/>
              </w:tabs>
              <w:jc w:val="left"/>
            </w:pPr>
          </w:p>
          <w:p>
            <w:pPr>
              <w:pStyle w:val="51"/>
              <w:tabs>
                <w:tab w:val="left" w:pos="1134"/>
                <w:tab w:val="left" w:pos="1701"/>
              </w:tabs>
              <w:jc w:val="left"/>
            </w:pPr>
            <w:r>
              <w:tab/>
            </w:r>
          </w:p>
        </w:tc>
      </w:tr>
      <w:tr>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trHeight w:val="992" w:hRule="atLeast"/>
        </w:trPr>
        <w:tc>
          <w:tcPr>
            <w:tcW w:w="9570" w:type="dxa"/>
            <w:shd w:val="clear" w:color="auto" w:fill="auto"/>
            <w:vAlign w:val="bottom"/>
          </w:tcPr>
          <w:p>
            <w:pPr>
              <w:pStyle w:val="51"/>
              <w:rPr>
                <w:b/>
                <w:bCs/>
                <w:lang w:val="vi-VN"/>
              </w:rPr>
            </w:pPr>
            <w:r>
              <w:rPr>
                <w:b/>
                <w:bCs/>
              </w:rPr>
              <w:t>Hà Nội, 2023</w:t>
            </w:r>
          </w:p>
        </w:tc>
      </w:tr>
    </w:tbl>
    <w:p>
      <w:pPr>
        <w:pStyle w:val="67"/>
        <w:numPr>
          <w:ilvl w:val="0"/>
          <w:numId w:val="0"/>
        </w:numPr>
        <w:sectPr>
          <w:footerReference r:id="rId5" w:type="default"/>
          <w:pgSz w:w="11906" w:h="16838"/>
          <w:pgMar w:top="1134" w:right="851" w:bottom="1134" w:left="1701" w:header="709" w:footer="709" w:gutter="0"/>
          <w:cols w:space="708" w:num="1"/>
          <w:titlePg/>
          <w:docGrid w:linePitch="381" w:charSpace="0"/>
        </w:sectPr>
      </w:pPr>
    </w:p>
    <w:p>
      <w:pPr>
        <w:spacing w:before="60" w:after="60"/>
        <w:rPr>
          <w:b/>
          <w:bCs/>
        </w:rPr>
      </w:pPr>
      <w:r>
        <w:rPr>
          <w:b/>
          <w:bCs/>
        </w:rPr>
        <w:t xml:space="preserve">I. MỞ ĐẦU </w:t>
      </w:r>
    </w:p>
    <w:p>
      <w:pPr>
        <w:spacing w:before="60" w:after="60"/>
        <w:rPr>
          <w:b/>
          <w:bCs/>
        </w:rPr>
      </w:pPr>
      <w:r>
        <w:rPr>
          <w:b/>
          <w:bCs/>
        </w:rPr>
        <w:t>1. Tính cấp thiết của đề tài</w:t>
      </w:r>
    </w:p>
    <w:p>
      <w:r>
        <w:rPr>
          <w:b/>
        </w:rPr>
        <w:tab/>
      </w:r>
      <w:r>
        <w:t>Nấm là một loại thực phẩm phổ biến, giàu dinh dưỡng và tốt cho sức khỏe nên được sử dụng trong rất nhiều món ăn. Tại Việt Nam, nhiều trang trại nấm đã được hình thành và mang lại hiệu quả kinh tế cao cho người nông dân nhưng việc sản xuất còn mang tính thủ công, phụ thuộc nhiều vào kinh nghiệm, thời tiết dẫn đến sản lượng, chất lượng nấm không ổn định [1].</w:t>
      </w:r>
    </w:p>
    <w:p>
      <w:r>
        <w:t>Ngày nay, nhờ sự phát triển vượt bậc của công nghệ I</w:t>
      </w:r>
      <w:ins w:id="0" w:author="dun" w:date="2023-12-19T06:50:31Z">
        <w:r>
          <w:rPr>
            <w:rFonts w:hint="default"/>
            <w:lang w:val="vi-VN"/>
          </w:rPr>
          <w:t>o</w:t>
        </w:r>
      </w:ins>
      <w:r>
        <w:t>T, công nghệ tự động hóa mà công việc của người nông dân đã được giảm nhẹ đi rất nhiều. Tuy vậy, tự động hóa trong sản xuất nấm còn chưa cao khi các thiết bị không thể hoạt động tự động theo trạng thái sinh trưởng của nấm mà cần sự điều khiển trực tiếp từ con người.</w:t>
      </w:r>
    </w:p>
    <w:p>
      <w:r>
        <w:t>Để có thể tăng sản lượng cũng như ổn định chất lượng, quá trình sinh trưởng của nấm cần được theo dõi liên tục để theo dõi và thực hiện những tác vụ cần thiết. Việc theo dõi quá trình phát triển của nấm có thể thực hiện hiệu quả bằng công nghệ thị giác máy tính sử dụng các kỹ thuật xử lý ảnh, kỹ thuật phát hiện vật thể hay phân loại ảnh.</w:t>
      </w:r>
    </w:p>
    <w:p>
      <w:pPr>
        <w:keepNext/>
        <w:widowControl w:val="0"/>
      </w:pPr>
      <w:r>
        <w:t>Mạng nơ-ron tích chập (Convolutional Neural Network) là một trong những mô hình học sâu hiệu quả đặc biệt thích hợp cho các ứng dụng nhận diện và phân loại ảnh. Dựa trên mạng nơ-ron tích chập, nhiều mô hình phát hiện vật thể hay phân loại ảnh như YOLO, EfficientNet, v.v đã được phát triển với tỉ lệ phát hiện và độ chính xác cao. Nhận thấy những mô hình phát hiện vật thể và phân loại ảnh nêu trên phù hợp với yêu cầu theo dõi sự phát triển của nấm nên đồ án sẽ tập trung vào nghiên cứu, ứng dụng các thuật toán vào mô hình theo dõi và chăm sóc nấm tự động</w:t>
      </w:r>
      <w:ins w:id="1" w:author="dun" w:date="2023-12-19T07:36:12Z">
        <w:r>
          <w:rPr>
            <w:rFonts w:hint="default"/>
            <w:lang w:val="vi-VN"/>
          </w:rPr>
          <w:t xml:space="preserve"> </w:t>
        </w:r>
      </w:ins>
      <w:ins w:id="2" w:author="dun" w:date="2023-12-19T07:36:03Z">
        <w:bookmarkStart w:id="0" w:name="_GoBack"/>
        <w:bookmarkEnd w:id="0"/>
        <w:r>
          <w:rPr>
            <w:rFonts w:hint="default"/>
            <w:lang w:val="vi-VN"/>
          </w:rPr>
          <w:t>[</w:t>
        </w:r>
      </w:ins>
      <w:ins w:id="3" w:author="dun" w:date="2023-12-19T07:36:04Z">
        <w:r>
          <w:rPr>
            <w:rFonts w:hint="default"/>
            <w:lang w:val="vi-VN"/>
          </w:rPr>
          <w:t>2</w:t>
        </w:r>
      </w:ins>
      <w:ins w:id="4" w:author="dun" w:date="2023-12-19T07:36:05Z">
        <w:r>
          <w:rPr>
            <w:rFonts w:hint="default"/>
            <w:lang w:val="vi-VN"/>
          </w:rPr>
          <w:t xml:space="preserve">, </w:t>
        </w:r>
      </w:ins>
      <w:ins w:id="5" w:author="dun" w:date="2023-12-19T07:36:06Z">
        <w:r>
          <w:rPr>
            <w:rFonts w:hint="default"/>
            <w:lang w:val="vi-VN"/>
          </w:rPr>
          <w:t>3]</w:t>
        </w:r>
      </w:ins>
      <w:r>
        <w:t>.</w:t>
      </w:r>
    </w:p>
    <w:p>
      <w:pPr>
        <w:spacing w:before="60" w:after="60"/>
        <w:rPr>
          <w:b/>
          <w:bCs/>
        </w:rPr>
      </w:pPr>
      <w:r>
        <w:rPr>
          <w:b/>
          <w:bCs/>
        </w:rPr>
        <w:t>2. Mục tiêu nghiên cứu của đề tài</w:t>
      </w:r>
    </w:p>
    <w:p>
      <w:pPr>
        <w:tabs>
          <w:tab w:val="left" w:pos="567"/>
        </w:tabs>
        <w:spacing w:before="60" w:after="60"/>
      </w:pPr>
      <w:r>
        <w:tab/>
      </w:r>
      <w:r>
        <w:t>Nghiên cứu, ứng dụng thị giác máy tính và công nghệ I</w:t>
      </w:r>
      <w:ins w:id="6" w:author="Lê Đức Thuận" w:date="2023-12-18T21:50:00Z">
        <w:r>
          <w:rPr>
            <w:lang w:val="en-US"/>
          </w:rPr>
          <w:t>o</w:t>
        </w:r>
      </w:ins>
      <w:r>
        <w:t>T giúp giám sát sự sinh trưởng của nấm và tự động hóa việc chăm sóc nấm.</w:t>
      </w:r>
    </w:p>
    <w:p>
      <w:pPr>
        <w:tabs>
          <w:tab w:val="left" w:pos="851"/>
        </w:tabs>
        <w:spacing w:before="60" w:after="60"/>
        <w:rPr>
          <w:b/>
          <w:bCs/>
        </w:rPr>
      </w:pPr>
      <w:r>
        <w:rPr>
          <w:b/>
          <w:bCs/>
        </w:rPr>
        <w:t>3. Đối tượng và phạm vi nghiên cứu</w:t>
      </w:r>
    </w:p>
    <w:p>
      <w:pPr>
        <w:tabs>
          <w:tab w:val="left" w:pos="851"/>
        </w:tabs>
        <w:spacing w:before="60" w:after="60"/>
      </w:pPr>
      <w:r>
        <w:t>+ Đối tượng: Công nghệ thị giác máy tính, công nghệ nhúng - I</w:t>
      </w:r>
      <w:ins w:id="7" w:author="dun" w:date="2023-12-19T06:49:50Z">
        <w:r>
          <w:rPr>
            <w:rFonts w:hint="default"/>
            <w:lang w:val="vi-VN"/>
          </w:rPr>
          <w:t>o</w:t>
        </w:r>
      </w:ins>
      <w:r>
        <w:t>T.</w:t>
      </w:r>
    </w:p>
    <w:p>
      <w:pPr>
        <w:tabs>
          <w:tab w:val="left" w:pos="851"/>
        </w:tabs>
        <w:spacing w:before="60" w:after="60"/>
      </w:pPr>
      <w:r>
        <w:t>+ Phạm vi: Nghiên cứu, ứng dụng và thiết kế hệ thống trồng nấm có chức năng giám sát sự phát triển của nấm, thực hiện tưới nước tự động.</w:t>
      </w:r>
    </w:p>
    <w:p>
      <w:pPr>
        <w:tabs>
          <w:tab w:val="left" w:pos="851"/>
        </w:tabs>
        <w:spacing w:before="60" w:after="60"/>
        <w:rPr>
          <w:b/>
          <w:bCs/>
        </w:rPr>
      </w:pPr>
      <w:r>
        <w:rPr>
          <w:b/>
          <w:bCs/>
        </w:rPr>
        <w:t>4. Các nhiệm vụ chính cần thực hiện</w:t>
      </w:r>
    </w:p>
    <w:p>
      <w:pPr>
        <w:tabs>
          <w:tab w:val="left" w:pos="851"/>
        </w:tabs>
        <w:spacing w:before="60" w:after="60"/>
        <w:ind w:firstLine="720"/>
      </w:pPr>
      <w:r>
        <w:t xml:space="preserve">Nội dung nghiên cứu được tập trung vào các nội dung chính như sau: </w:t>
      </w:r>
    </w:p>
    <w:p>
      <w:pPr>
        <w:keepNext/>
        <w:widowControl w:val="0"/>
        <w:numPr>
          <w:ilvl w:val="0"/>
          <w:numId w:val="4"/>
        </w:numPr>
        <w:rPr>
          <w:lang w:val="tr-TR"/>
        </w:rPr>
      </w:pPr>
      <w:r>
        <w:t>Khảo sát, tổng hợp kiến thức về kỹ thuật trồng nấm ăn.</w:t>
      </w:r>
    </w:p>
    <w:p>
      <w:pPr>
        <w:keepNext/>
        <w:widowControl w:val="0"/>
        <w:numPr>
          <w:ilvl w:val="0"/>
          <w:numId w:val="4"/>
        </w:numPr>
      </w:pPr>
      <w:r>
        <w:t>Cơ sở lý thuyết về thị giác máy tính và mô hình CNN, YOLO.</w:t>
      </w:r>
    </w:p>
    <w:p>
      <w:pPr>
        <w:keepNext/>
        <w:widowControl w:val="0"/>
        <w:numPr>
          <w:ilvl w:val="0"/>
          <w:numId w:val="4"/>
        </w:numPr>
      </w:pPr>
      <w:r>
        <w:t>Xây dựng mô hình trồng nấm tự động có sử dụng thị giác máy tính.</w:t>
      </w:r>
    </w:p>
    <w:p>
      <w:pPr>
        <w:pStyle w:val="77"/>
        <w:numPr>
          <w:ilvl w:val="0"/>
          <w:numId w:val="4"/>
        </w:numPr>
        <w:rPr>
          <w:sz w:val="28"/>
          <w:szCs w:val="28"/>
        </w:rPr>
      </w:pPr>
      <w:r>
        <w:rPr>
          <w:sz w:val="28"/>
          <w:szCs w:val="28"/>
        </w:rPr>
        <w:t>Cài đăt, thử nghiệm, đánh giá hiệu quả của mô hình.</w:t>
      </w:r>
    </w:p>
    <w:p>
      <w:pPr>
        <w:spacing w:before="60" w:after="60"/>
        <w:rPr>
          <w:b/>
          <w:bCs/>
        </w:rPr>
      </w:pPr>
      <w:r>
        <w:rPr>
          <w:b/>
          <w:bCs/>
        </w:rPr>
        <w:t>5. Kết quả dự kiến</w:t>
      </w:r>
    </w:p>
    <w:p>
      <w:pPr>
        <w:spacing w:before="60" w:after="60"/>
        <w:rPr>
          <w:b/>
          <w:bCs/>
        </w:rPr>
      </w:pPr>
      <w:r>
        <w:rPr>
          <w:b/>
          <w:bCs/>
        </w:rPr>
        <w:t>+ Lý thuyết:</w:t>
      </w:r>
      <w:r>
        <w:tab/>
      </w:r>
    </w:p>
    <w:p>
      <w:pPr>
        <w:spacing w:before="60" w:after="60"/>
        <w:ind w:firstLine="720"/>
      </w:pPr>
      <w:r>
        <w:t>Làm chủ mô hình thị giác máy tính Yolov8 và áp dụng nhận diện các giai đoạn sinh trưởng của nấm.</w:t>
      </w:r>
    </w:p>
    <w:p>
      <w:pPr>
        <w:spacing w:before="60" w:after="60"/>
        <w:ind w:firstLine="720"/>
        <w:rPr>
          <w:b/>
          <w:bCs/>
        </w:rPr>
      </w:pPr>
      <w:r>
        <w:rPr>
          <w:b/>
          <w:bCs/>
        </w:rPr>
        <w:t>+ Thực nghiệm:</w:t>
      </w:r>
    </w:p>
    <w:p>
      <w:pPr>
        <w:spacing w:before="60" w:after="60"/>
        <w:ind w:firstLine="720"/>
      </w:pPr>
      <w:r>
        <w:t>Xây dựng mô hình hệ thống trồng nấm tự động có ứng dụng thị giác máy tính</w:t>
      </w:r>
      <w:ins w:id="8" w:author="Lê Đức Thuận" w:date="2023-12-18T21:55:00Z">
        <w:r>
          <w:rPr>
            <w:lang w:val="en-US"/>
          </w:rPr>
          <w:t>; giám sát được quá trình sinh trư</w:t>
        </w:r>
      </w:ins>
      <w:ins w:id="9" w:author="Lê Đức Thuận" w:date="2023-12-18T21:56:00Z">
        <w:r>
          <w:rPr>
            <w:lang w:val="en-US"/>
          </w:rPr>
          <w:t>ởng của nấm để đưa ra thông báo, cảnh báo cho người trồng.</w:t>
        </w:r>
      </w:ins>
    </w:p>
    <w:p>
      <w:pPr>
        <w:spacing w:before="60" w:after="60"/>
        <w:rPr>
          <w:b/>
          <w:bCs/>
        </w:rPr>
      </w:pPr>
      <w:r>
        <w:rPr>
          <w:b/>
          <w:bCs/>
        </w:rPr>
        <w:t>II. DỰ KIẾN CÁC CHƯƠNG MỤC</w:t>
      </w:r>
    </w:p>
    <w:p>
      <w:pPr>
        <w:spacing w:before="60" w:after="60"/>
        <w:ind w:firstLine="567"/>
      </w:pPr>
      <w:r>
        <w:t>MỤC LỤC</w:t>
      </w:r>
    </w:p>
    <w:p>
      <w:pPr>
        <w:spacing w:before="60" w:after="60"/>
        <w:ind w:firstLine="567"/>
      </w:pPr>
      <w:r>
        <w:t>DANH MỤC CÁC TỪ VIẾT TẮT</w:t>
      </w:r>
    </w:p>
    <w:p>
      <w:pPr>
        <w:spacing w:before="60" w:after="60"/>
        <w:ind w:firstLine="567"/>
      </w:pPr>
      <w:r>
        <w:t>DANH MỤC CÁC BẢNG BIỂU</w:t>
      </w:r>
    </w:p>
    <w:p>
      <w:pPr>
        <w:spacing w:before="60" w:after="60"/>
        <w:ind w:firstLine="567"/>
      </w:pPr>
      <w:r>
        <w:t>DANH MỤC CÁC HÌNH VẼ</w:t>
      </w:r>
    </w:p>
    <w:p>
      <w:pPr>
        <w:spacing w:before="60" w:after="60"/>
        <w:ind w:firstLine="567"/>
      </w:pPr>
      <w:r>
        <w:t>LỜI CẢM ƠN</w:t>
      </w:r>
    </w:p>
    <w:p>
      <w:pPr>
        <w:tabs>
          <w:tab w:val="left" w:pos="2319"/>
        </w:tabs>
        <w:spacing w:before="60" w:after="60"/>
        <w:ind w:firstLine="567"/>
      </w:pPr>
      <w:r>
        <w:t>MỞ ĐẦU</w:t>
      </w:r>
      <w:r>
        <w:tab/>
      </w:r>
    </w:p>
    <w:p>
      <w:pPr>
        <w:spacing w:before="60" w:after="60"/>
        <w:ind w:left="720" w:hanging="153"/>
      </w:pPr>
      <w:r>
        <w:t xml:space="preserve">CHƯƠNG 1. TỔNG QUAN VỀ HỆ THỐNG SẢN XUẤT NẤM </w:t>
      </w:r>
    </w:p>
    <w:p>
      <w:pPr>
        <w:spacing w:before="60" w:after="60"/>
        <w:ind w:left="1026" w:hanging="153"/>
      </w:pPr>
      <w:r>
        <w:t>1.1. Sản xuất nấm ăn tại Việt Nam</w:t>
      </w:r>
    </w:p>
    <w:p>
      <w:pPr>
        <w:spacing w:before="60" w:after="60"/>
        <w:ind w:left="1026" w:hanging="153"/>
      </w:pPr>
      <w:r>
        <w:t>1.1.1. Ý nghĩa và giá trị kinh tế của nấm</w:t>
      </w:r>
    </w:p>
    <w:p>
      <w:pPr>
        <w:spacing w:before="60" w:after="60"/>
        <w:ind w:left="1026" w:hanging="153"/>
      </w:pPr>
      <w:r>
        <w:t>1.1.2. Thách thức trong sản xuất nấm truyền thống</w:t>
      </w:r>
    </w:p>
    <w:p>
      <w:pPr>
        <w:spacing w:before="60" w:after="60"/>
        <w:ind w:left="1026" w:hanging="153"/>
      </w:pPr>
      <w:r>
        <w:t>1.1.3. Sự phát triển của công nghệ I</w:t>
      </w:r>
      <w:ins w:id="10" w:author="Lê Đức Thuận" w:date="2023-12-18T21:50:00Z">
        <w:r>
          <w:rPr>
            <w:lang w:val="en-US"/>
          </w:rPr>
          <w:t>o</w:t>
        </w:r>
      </w:ins>
      <w:r>
        <w:t>T và tự động hóa trong nông nghiệp</w:t>
      </w:r>
    </w:p>
    <w:p>
      <w:pPr>
        <w:spacing w:before="60" w:after="60"/>
        <w:ind w:left="1026" w:hanging="153"/>
      </w:pPr>
      <w:r>
        <w:t>1.2. Đặc điểm và yêu cầu của hệ thống theo dõi và chăm sóc nấm</w:t>
      </w:r>
    </w:p>
    <w:p>
      <w:pPr>
        <w:spacing w:before="60" w:after="60"/>
        <w:ind w:left="1026" w:hanging="153"/>
      </w:pPr>
      <w:r>
        <w:t>1.3. Sử dụng công nghệ I</w:t>
      </w:r>
      <w:ins w:id="11" w:author="dun" w:date="2023-12-19T06:50:18Z">
        <w:r>
          <w:rPr>
            <w:rFonts w:hint="default"/>
            <w:lang w:val="vi-VN"/>
          </w:rPr>
          <w:t>o</w:t>
        </w:r>
      </w:ins>
      <w:r>
        <w:t>T và tự động hóa trong chăm sóc nấm</w:t>
      </w:r>
    </w:p>
    <w:p>
      <w:pPr>
        <w:spacing w:before="60" w:after="60"/>
        <w:ind w:left="1026" w:hanging="153"/>
      </w:pPr>
      <w:r>
        <w:t>1.4. Ứng dụng công nghệ thị giác máy tính trong theo dõi và chăm sóc nấm</w:t>
      </w:r>
    </w:p>
    <w:p>
      <w:pPr>
        <w:spacing w:before="60" w:after="60"/>
        <w:ind w:left="1026" w:hanging="153"/>
      </w:pPr>
      <w:r>
        <w:t>1.4.1. Các phương pháp xử lý ảnh</w:t>
      </w:r>
    </w:p>
    <w:p>
      <w:pPr>
        <w:spacing w:before="60" w:after="60"/>
        <w:ind w:left="1026" w:hanging="153"/>
      </w:pPr>
      <w:r>
        <w:t>1.4.2. Mô hình CNN và vai trò của CNN trong phát hiện và phân loại ảnh</w:t>
      </w:r>
    </w:p>
    <w:p>
      <w:pPr>
        <w:spacing w:before="60" w:after="60"/>
        <w:ind w:left="1026" w:hanging="153"/>
      </w:pPr>
      <w:r>
        <w:t>1.4.3. Mô hình YOLO và ưu điểm của YOLO trong phát hiện vật thể</w:t>
      </w:r>
    </w:p>
    <w:p>
      <w:pPr>
        <w:spacing w:before="60" w:after="60"/>
        <w:ind w:left="1026" w:hanging="153"/>
      </w:pPr>
      <w:r>
        <w:t>1.5. Tổng kết chương</w:t>
      </w:r>
    </w:p>
    <w:p>
      <w:pPr>
        <w:spacing w:before="60" w:after="60"/>
        <w:ind w:firstLine="567"/>
      </w:pPr>
      <w:r>
        <w:t xml:space="preserve">CHƯƠNG 2. CƠ SỞ LÝ THUYẾT VỀ MẠNG NƠ-RON TÍCH CHẬP VÀ </w:t>
      </w:r>
      <w:r>
        <w:tab/>
      </w:r>
      <w:r>
        <w:t>MÔ HÌNH YOLO</w:t>
      </w:r>
    </w:p>
    <w:p>
      <w:pPr>
        <w:spacing w:before="60" w:after="60"/>
        <w:ind w:left="1026" w:hanging="153"/>
      </w:pPr>
      <w:r>
        <w:t>2.1. Mạng nơ-ron tích chập</w:t>
      </w:r>
    </w:p>
    <w:p>
      <w:pPr>
        <w:spacing w:before="60" w:after="60"/>
        <w:ind w:left="1026" w:hanging="153"/>
      </w:pPr>
      <w:r>
        <w:t>2.1.1. Đặc điểm và cấu trúc mạng nơ-ron tích chập</w:t>
      </w:r>
    </w:p>
    <w:p>
      <w:pPr>
        <w:spacing w:before="60" w:after="60"/>
        <w:ind w:left="1026" w:hanging="153"/>
      </w:pPr>
      <w:r>
        <w:t>2.1.2. Nguyên lý hoạt động của mạng nơ-ron tích chập</w:t>
      </w:r>
    </w:p>
    <w:p>
      <w:pPr>
        <w:spacing w:before="60" w:after="60"/>
        <w:ind w:left="1026" w:hanging="153"/>
      </w:pPr>
      <w:r>
        <w:t>2.1.3. Các lớp chính trong mạng nơ-ron tích chập</w:t>
      </w:r>
    </w:p>
    <w:p>
      <w:pPr>
        <w:spacing w:before="60" w:after="60"/>
        <w:ind w:left="1026" w:hanging="153"/>
      </w:pPr>
      <w:r>
        <w:t>2.1.4. Huấn luyện và tinh chỉnh mạng nơ-ron tích chập</w:t>
      </w:r>
    </w:p>
    <w:p>
      <w:pPr>
        <w:spacing w:before="60" w:after="60"/>
        <w:ind w:left="1026" w:hanging="153"/>
      </w:pPr>
      <w:r>
        <w:t>2.2. Mô hình YOLO</w:t>
      </w:r>
    </w:p>
    <w:p>
      <w:pPr>
        <w:spacing w:before="60" w:after="60"/>
        <w:ind w:left="1026" w:hanging="153"/>
      </w:pPr>
      <w:r>
        <w:t>2.2.1. Giới thiệu mô hình</w:t>
      </w:r>
    </w:p>
    <w:p>
      <w:pPr>
        <w:spacing w:before="60" w:after="60"/>
        <w:ind w:left="1026" w:hanging="153"/>
      </w:pPr>
      <w:r>
        <w:t>2.2.2. Kiến trúc mạng của mô hình</w:t>
      </w:r>
    </w:p>
    <w:p>
      <w:pPr>
        <w:spacing w:before="60" w:after="60"/>
        <w:ind w:left="1026" w:hanging="153"/>
      </w:pPr>
      <w:r>
        <w:t>2.2.3. Đánh giá hiệu suất của mô hình</w:t>
      </w:r>
    </w:p>
    <w:p>
      <w:pPr>
        <w:spacing w:before="60" w:after="60"/>
        <w:ind w:left="1026" w:hanging="153"/>
      </w:pPr>
      <w:r>
        <w:t>2.2.4. So sánh YOLO và CNN trong nhận diện và phân loại ảnh</w:t>
      </w:r>
    </w:p>
    <w:p>
      <w:pPr>
        <w:spacing w:before="60" w:after="60"/>
        <w:ind w:left="1026" w:hanging="153"/>
      </w:pPr>
      <w:r>
        <w:t>2.3. Nghiên cứu ứng dụng CNN và YOLO trong hệ thống theo dõi và chăm sóc nấm</w:t>
      </w:r>
    </w:p>
    <w:p>
      <w:pPr>
        <w:spacing w:before="60" w:after="60"/>
        <w:ind w:left="1026" w:hanging="153"/>
      </w:pPr>
      <w:r>
        <w:t>2.4. Hướng phát triển và nâng cao hiệu suất mô hình CNN và YOLO</w:t>
      </w:r>
    </w:p>
    <w:p>
      <w:pPr>
        <w:spacing w:before="60" w:after="60"/>
        <w:ind w:left="1026" w:hanging="153"/>
        <w:rPr>
          <w:color w:val="000000"/>
        </w:rPr>
      </w:pPr>
      <w:r>
        <w:rPr>
          <w:color w:val="000000" w:themeColor="text1"/>
          <w14:textFill>
            <w14:solidFill>
              <w14:schemeClr w14:val="tx1"/>
            </w14:solidFill>
          </w14:textFill>
        </w:rPr>
        <w:t>2.5. Tổng kết chương</w:t>
      </w:r>
    </w:p>
    <w:p>
      <w:pPr>
        <w:spacing w:before="60" w:after="60"/>
        <w:ind w:left="873" w:hanging="306"/>
        <w:rPr>
          <w:color w:val="000000"/>
          <w:spacing w:val="-16"/>
        </w:rPr>
      </w:pPr>
      <w:r>
        <w:rPr>
          <w:color w:val="000000"/>
          <w:spacing w:val="-16"/>
        </w:rPr>
        <w:t xml:space="preserve">CHƯƠNG 3. ỨNG DỤNG MÔ HÌNH YOLOV8 TRONG HỆ THỐNG TRỒNG NẤM TỰ ĐỘNG. </w:t>
      </w:r>
    </w:p>
    <w:p>
      <w:pPr>
        <w:spacing w:before="60" w:after="60"/>
        <w:ind w:left="873" w:hanging="306"/>
        <w:rPr>
          <w:color w:val="000000" w:themeColor="text1"/>
          <w14:textFill>
            <w14:solidFill>
              <w14:schemeClr w14:val="tx1"/>
            </w14:solidFill>
          </w14:textFill>
        </w:rPr>
      </w:pPr>
      <w:r>
        <w:rPr>
          <w:color w:val="000000" w:themeColor="text1"/>
          <w14:textFill>
            <w14:solidFill>
              <w14:schemeClr w14:val="tx1"/>
            </w14:solidFill>
          </w14:textFill>
        </w:rPr>
        <w:t xml:space="preserve">    3.1. Xây dựng hệ thống theo dõi và chăm sóc nấm</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3.1.1. Sơ đồ triển khai</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3.1.2. Thiết kết phần cứng</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3.1.3. Thiết kế phần mềm</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3.2. Xây dựng tập dữ liệu và huấn luyện mô hình</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3.2.1. Thu thập dữ liệu</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3.2.2. Tiền xử lý và chuẩn bị dữ liệu huấn luyện</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3.2.3. Huấn luyện và đánh giá hiệu suất mô hình</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3.3. Tích hợp và tinh chỉnh hệ thống</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 xml:space="preserve">3.4. Đánh giá </w:t>
      </w:r>
      <w:del w:id="12" w:author="Lê Đức Thuận" w:date="2023-12-18T21:57:00Z">
        <w:r>
          <w:rPr>
            <w:color w:val="000000" w:themeColor="text1"/>
            <w14:textFill>
              <w14:solidFill>
                <w14:schemeClr w14:val="tx1"/>
              </w14:solidFill>
            </w14:textFill>
          </w:rPr>
          <w:delText xml:space="preserve">hiệu suất </w:delText>
        </w:r>
      </w:del>
      <w:r>
        <w:rPr>
          <w:color w:val="000000" w:themeColor="text1"/>
          <w14:textFill>
            <w14:solidFill>
              <w14:schemeClr w14:val="tx1"/>
            </w14:solidFill>
          </w14:textFill>
        </w:rPr>
        <w:t>hệ thống</w:t>
      </w:r>
    </w:p>
    <w:p>
      <w:pPr>
        <w:spacing w:before="60" w:after="60"/>
        <w:ind w:left="873" w:firstLine="0"/>
        <w:rPr>
          <w:color w:val="000000" w:themeColor="text1"/>
          <w14:textFill>
            <w14:solidFill>
              <w14:schemeClr w14:val="tx1"/>
            </w14:solidFill>
          </w14:textFill>
        </w:rPr>
      </w:pPr>
      <w:r>
        <w:rPr>
          <w:color w:val="000000" w:themeColor="text1"/>
          <w14:textFill>
            <w14:solidFill>
              <w14:schemeClr w14:val="tx1"/>
            </w14:solidFill>
          </w14:textFill>
        </w:rPr>
        <w:t>3.5. Các vấn đề liên quan</w:t>
      </w:r>
    </w:p>
    <w:p>
      <w:pPr>
        <w:spacing w:before="60" w:after="60"/>
        <w:ind w:left="1026" w:hanging="153"/>
        <w:rPr>
          <w:color w:val="000000"/>
        </w:rPr>
      </w:pPr>
      <w:r>
        <w:rPr>
          <w:color w:val="000000" w:themeColor="text1"/>
          <w14:textFill>
            <w14:solidFill>
              <w14:schemeClr w14:val="tx1"/>
            </w14:solidFill>
          </w14:textFill>
        </w:rPr>
        <w:t>3.</w:t>
      </w:r>
      <w:ins w:id="13" w:author="Lê Đức Thuận" w:date="2023-12-18T21:56:00Z">
        <w:r>
          <w:rPr>
            <w:color w:val="000000" w:themeColor="text1"/>
            <w:lang w:val="en-US"/>
            <w14:textFill>
              <w14:solidFill>
                <w14:schemeClr w14:val="tx1"/>
              </w14:solidFill>
            </w14:textFill>
          </w:rPr>
          <w:t>6</w:t>
        </w:r>
      </w:ins>
      <w:del w:id="14" w:author="Lê Đức Thuận" w:date="2023-12-18T21:56:00Z">
        <w:r>
          <w:rPr>
            <w:color w:val="000000" w:themeColor="text1"/>
            <w14:textFill>
              <w14:solidFill>
                <w14:schemeClr w14:val="tx1"/>
              </w14:solidFill>
            </w14:textFill>
          </w:rPr>
          <w:delText>5</w:delText>
        </w:r>
      </w:del>
      <w:r>
        <w:rPr>
          <w:color w:val="000000" w:themeColor="text1"/>
          <w14:textFill>
            <w14:solidFill>
              <w14:schemeClr w14:val="tx1"/>
            </w14:solidFill>
          </w14:textFill>
        </w:rPr>
        <w:t>. Tổng kết chương</w:t>
      </w:r>
    </w:p>
    <w:p>
      <w:pPr>
        <w:spacing w:before="60" w:after="60"/>
        <w:ind w:left="720" w:hanging="153"/>
      </w:pPr>
      <w:r>
        <w:t>KẾT LUẬN</w:t>
      </w:r>
    </w:p>
    <w:p>
      <w:pPr>
        <w:spacing w:before="60" w:after="60"/>
        <w:ind w:left="720" w:hanging="153"/>
      </w:pPr>
      <w:r>
        <w:t>TÀI LIỆU THAM KHẢO</w:t>
      </w:r>
    </w:p>
    <w:p>
      <w:pPr>
        <w:spacing w:before="60" w:after="60"/>
        <w:ind w:left="720" w:hanging="153"/>
      </w:pPr>
      <w:r>
        <w:t>PHỤ LỤC</w:t>
      </w:r>
    </w:p>
    <w:p>
      <w:pPr>
        <w:spacing w:before="240"/>
        <w:rPr>
          <w:b/>
          <w:bCs/>
        </w:rPr>
      </w:pPr>
      <w:r>
        <w:rPr>
          <w:b/>
          <w:bCs/>
        </w:rPr>
        <w:t>III. TÀI LIỆU THAM KHẢO ĐỂ XÂY DỰNG ĐỀ CƯƠNG</w:t>
      </w:r>
    </w:p>
    <w:p>
      <w:pPr>
        <w:pStyle w:val="54"/>
        <w:ind w:left="1134"/>
        <w:jc w:val="both"/>
      </w:pPr>
      <w:r>
        <w:t>[1]</w:t>
      </w:r>
      <w:r>
        <w:tab/>
      </w:r>
      <w:r>
        <w:t>Nguyễn Duy Trình</w:t>
      </w:r>
      <w:r>
        <w:rPr>
          <w:lang w:val="vi-VN"/>
        </w:rPr>
        <w:t xml:space="preserve"> </w:t>
      </w:r>
      <w:ins w:id="15" w:author="dun" w:date="2023-12-19T07:30:21Z">
        <w:r>
          <w:rPr>
            <w:rFonts w:hint="default"/>
            <w:lang w:val="vi-VN"/>
          </w:rPr>
          <w:t>and</w:t>
        </w:r>
      </w:ins>
      <w:ins w:id="16" w:author="dun" w:date="2023-12-19T07:28:36Z">
        <w:r>
          <w:rPr>
            <w:rFonts w:hint="default"/>
            <w:lang w:val="vi-VN"/>
          </w:rPr>
          <w:t xml:space="preserve"> </w:t>
        </w:r>
      </w:ins>
      <w:r>
        <w:t>Nguyễn Hữu Ngoan</w:t>
      </w:r>
      <w:r>
        <w:rPr>
          <w:lang w:val="vi-VN"/>
        </w:rPr>
        <w:t>, “</w:t>
      </w:r>
      <w:r>
        <w:rPr>
          <w:i/>
          <w:iCs/>
          <w:lang w:val="vi-VN"/>
        </w:rPr>
        <w:t>Phân tích hiệu quả kinh tế ngành hàng nấm ăn tại vùng Đồng bằng Sông hồng</w:t>
      </w:r>
      <w:r>
        <w:rPr>
          <w:lang w:val="vi-VN"/>
        </w:rPr>
        <w:t>”, 2013</w:t>
      </w:r>
    </w:p>
    <w:p>
      <w:pPr>
        <w:tabs>
          <w:tab w:val="left" w:pos="993"/>
          <w:tab w:val="left" w:pos="1134"/>
        </w:tabs>
        <w:spacing w:before="60" w:after="60"/>
        <w:ind w:firstLine="567"/>
        <w:rPr>
          <w:ins w:id="17" w:author="dun" w:date="2023-12-19T07:26:34Z"/>
          <w:rFonts w:hint="default"/>
          <w:lang w:val="vi-VN"/>
        </w:rPr>
      </w:pPr>
      <w:ins w:id="18" w:author="dun" w:date="2023-12-19T07:25:49Z">
        <w:r>
          <w:rPr>
            <w:rFonts w:hint="default"/>
            <w:lang w:val="vi-VN"/>
          </w:rPr>
          <w:t>[2]</w:t>
        </w:r>
      </w:ins>
      <w:ins w:id="19" w:author="dun" w:date="2023-12-19T07:25:51Z">
        <w:r>
          <w:rPr>
            <w:rFonts w:hint="default"/>
            <w:lang w:val="vi-VN"/>
          </w:rPr>
          <w:tab/>
          <w:t/>
        </w:r>
        <w:r>
          <w:rPr>
            <w:rFonts w:hint="default"/>
            <w:lang w:val="vi-VN"/>
          </w:rPr>
          <w:tab/>
        </w:r>
      </w:ins>
      <w:ins w:id="20" w:author="dun" w:date="2023-12-19T07:26:14Z">
        <w:r>
          <w:rPr>
            <w:rFonts w:hint="default"/>
            <w:lang w:val="vi-VN"/>
          </w:rPr>
          <w:t>Neha Sharma</w:t>
        </w:r>
      </w:ins>
      <w:ins w:id="21" w:author="dun" w:date="2023-12-19T07:30:25Z">
        <w:r>
          <w:rPr>
            <w:rFonts w:hint="default"/>
            <w:lang w:val="vi-VN"/>
          </w:rPr>
          <w:t>,</w:t>
        </w:r>
      </w:ins>
      <w:ins w:id="22" w:author="dun" w:date="2023-12-19T07:30:26Z">
        <w:r>
          <w:rPr>
            <w:rFonts w:hint="default"/>
            <w:lang w:val="vi-VN"/>
          </w:rPr>
          <w:t xml:space="preserve"> </w:t>
        </w:r>
      </w:ins>
      <w:ins w:id="23" w:author="dun" w:date="2023-12-19T07:26:14Z">
        <w:r>
          <w:rPr>
            <w:rFonts w:hint="default"/>
            <w:lang w:val="vi-VN"/>
          </w:rPr>
          <w:t>Vibhor Jain</w:t>
        </w:r>
      </w:ins>
      <w:ins w:id="24" w:author="dun" w:date="2023-12-19T07:26:18Z">
        <w:r>
          <w:rPr>
            <w:rFonts w:hint="default"/>
            <w:lang w:val="vi-VN"/>
          </w:rPr>
          <w:t xml:space="preserve"> </w:t>
        </w:r>
      </w:ins>
      <w:ins w:id="25" w:author="dun" w:date="2023-12-19T07:30:29Z">
        <w:r>
          <w:rPr>
            <w:rFonts w:hint="default"/>
            <w:lang w:val="vi-VN"/>
          </w:rPr>
          <w:t>and</w:t>
        </w:r>
      </w:ins>
      <w:ins w:id="26" w:author="dun" w:date="2023-12-19T07:28:42Z">
        <w:r>
          <w:rPr>
            <w:rFonts w:hint="default"/>
            <w:lang w:val="vi-VN"/>
          </w:rPr>
          <w:t xml:space="preserve"> </w:t>
        </w:r>
      </w:ins>
      <w:ins w:id="27" w:author="dun" w:date="2023-12-19T07:26:14Z">
        <w:r>
          <w:rPr>
            <w:rFonts w:hint="default"/>
            <w:lang w:val="vi-VN"/>
          </w:rPr>
          <w:t>Anju Mishra</w:t>
        </w:r>
      </w:ins>
      <w:ins w:id="28" w:author="dun" w:date="2023-12-19T07:26:16Z">
        <w:r>
          <w:rPr>
            <w:rFonts w:hint="default"/>
            <w:lang w:val="vi-VN"/>
          </w:rPr>
          <w:t xml:space="preserve">, </w:t>
        </w:r>
      </w:ins>
      <w:ins w:id="29" w:author="dun" w:date="2023-12-19T07:25:54Z">
        <w:r>
          <w:rPr>
            <w:rFonts w:hint="default"/>
            <w:lang w:val="vi-VN"/>
          </w:rPr>
          <w:t>“</w:t>
        </w:r>
      </w:ins>
      <w:ins w:id="30" w:author="dun" w:date="2023-12-19T07:25:53Z">
        <w:r>
          <w:rPr>
            <w:rFonts w:hint="default"/>
            <w:i/>
            <w:iCs/>
            <w:lang w:val="vi-VN"/>
          </w:rPr>
          <w:t>An Analysis Of Convolutional Neural Networks For Image</w:t>
        </w:r>
      </w:ins>
      <w:ins w:id="31" w:author="dun" w:date="2023-12-19T07:26:30Z">
        <w:r>
          <w:rPr>
            <w:rFonts w:hint="default"/>
            <w:i/>
            <w:iCs/>
            <w:lang w:val="vi-VN"/>
          </w:rPr>
          <w:t xml:space="preserve"> </w:t>
        </w:r>
      </w:ins>
      <w:ins w:id="32" w:author="dun" w:date="2023-12-19T07:25:53Z">
        <w:r>
          <w:rPr>
            <w:rFonts w:hint="default"/>
            <w:i/>
            <w:iCs/>
            <w:lang w:val="vi-VN"/>
          </w:rPr>
          <w:t>Classification</w:t>
        </w:r>
      </w:ins>
      <w:ins w:id="33" w:author="dun" w:date="2023-12-19T07:25:56Z">
        <w:r>
          <w:rPr>
            <w:rFonts w:hint="default"/>
            <w:lang w:val="vi-VN"/>
          </w:rPr>
          <w:t>”</w:t>
        </w:r>
      </w:ins>
      <w:ins w:id="34" w:author="dun" w:date="2023-12-19T07:25:57Z">
        <w:r>
          <w:rPr>
            <w:rFonts w:hint="default"/>
            <w:lang w:val="vi-VN"/>
          </w:rPr>
          <w:t xml:space="preserve">, </w:t>
        </w:r>
      </w:ins>
      <w:ins w:id="35" w:author="dun" w:date="2023-12-19T07:26:01Z">
        <w:r>
          <w:rPr>
            <w:rFonts w:hint="default"/>
            <w:lang w:val="vi-VN"/>
          </w:rPr>
          <w:t>201</w:t>
        </w:r>
      </w:ins>
      <w:ins w:id="36" w:author="dun" w:date="2023-12-19T07:26:02Z">
        <w:r>
          <w:rPr>
            <w:rFonts w:hint="default"/>
            <w:lang w:val="vi-VN"/>
          </w:rPr>
          <w:t>8</w:t>
        </w:r>
      </w:ins>
    </w:p>
    <w:p>
      <w:pPr>
        <w:tabs>
          <w:tab w:val="left" w:pos="993"/>
          <w:tab w:val="left" w:pos="1134"/>
        </w:tabs>
        <w:spacing w:before="60" w:after="60"/>
        <w:ind w:firstLine="567"/>
        <w:rPr>
          <w:lang w:val="en-US"/>
        </w:rPr>
        <w:pPrChange w:id="37" w:author="dun" w:date="2023-12-19T07:33:55Z">
          <w:pPr>
            <w:tabs>
              <w:tab w:val="left" w:pos="993"/>
              <w:tab w:val="left" w:pos="1134"/>
            </w:tabs>
            <w:spacing w:before="60" w:after="60"/>
            <w:ind w:firstLine="567"/>
          </w:pPr>
        </w:pPrChange>
      </w:pPr>
      <w:ins w:id="38" w:author="dun" w:date="2023-12-19T07:26:35Z">
        <w:r>
          <w:rPr>
            <w:rFonts w:hint="default"/>
            <w:lang w:val="vi-VN"/>
          </w:rPr>
          <w:t>[3]</w:t>
        </w:r>
      </w:ins>
      <w:ins w:id="39" w:author="dun" w:date="2023-12-19T07:26:36Z">
        <w:r>
          <w:rPr>
            <w:rFonts w:hint="default"/>
            <w:lang w:val="vi-VN"/>
          </w:rPr>
          <w:tab/>
        </w:r>
      </w:ins>
      <w:ins w:id="40" w:author="dun" w:date="2023-12-19T07:26:37Z">
        <w:r>
          <w:rPr>
            <w:rFonts w:hint="default"/>
            <w:lang w:val="vi-VN"/>
          </w:rPr>
          <w:tab/>
        </w:r>
      </w:ins>
      <w:ins w:id="41" w:author="dun" w:date="2023-12-19T07:32:46Z">
        <w:r>
          <w:rPr>
            <w:rFonts w:hint="default"/>
            <w:lang w:val="vi-VN"/>
          </w:rPr>
          <w:t>Vasileios Moysiadis, Georgios Kokkonis</w:t>
        </w:r>
      </w:ins>
      <w:ins w:id="42" w:author="dun" w:date="2023-12-19T07:32:54Z">
        <w:r>
          <w:rPr>
            <w:rFonts w:hint="default"/>
            <w:lang w:val="vi-VN"/>
          </w:rPr>
          <w:t>,</w:t>
        </w:r>
      </w:ins>
      <w:ins w:id="43" w:author="dun" w:date="2023-12-19T07:32:46Z">
        <w:r>
          <w:rPr>
            <w:rFonts w:hint="default"/>
            <w:lang w:val="vi-VN"/>
          </w:rPr>
          <w:t xml:space="preserve"> Stamatia Bibi, Ioannis Moscholios, Nikolaos Maropoulos</w:t>
        </w:r>
      </w:ins>
      <w:ins w:id="44" w:author="dun" w:date="2023-12-19T07:33:03Z">
        <w:r>
          <w:rPr>
            <w:rFonts w:hint="default"/>
            <w:lang w:val="vi-VN"/>
          </w:rPr>
          <w:t xml:space="preserve"> </w:t>
        </w:r>
      </w:ins>
      <w:ins w:id="45" w:author="dun" w:date="2023-12-19T07:32:46Z">
        <w:r>
          <w:rPr>
            <w:rFonts w:hint="default"/>
            <w:lang w:val="vi-VN"/>
          </w:rPr>
          <w:t>and Panagiotis Sarigiannidis</w:t>
        </w:r>
      </w:ins>
      <w:ins w:id="46" w:author="dun" w:date="2023-12-19T07:29:10Z">
        <w:r>
          <w:rPr>
            <w:rFonts w:hint="default"/>
            <w:lang w:val="vi-VN"/>
          </w:rPr>
          <w:t>,</w:t>
        </w:r>
      </w:ins>
      <w:ins w:id="47" w:author="dun" w:date="2023-12-19T07:28:58Z">
        <w:r>
          <w:rPr>
            <w:rFonts w:hint="default"/>
            <w:lang w:val="vi-VN"/>
          </w:rPr>
          <w:t xml:space="preserve"> </w:t>
        </w:r>
      </w:ins>
      <w:ins w:id="48" w:author="dun" w:date="2023-12-19T07:27:51Z">
        <w:r>
          <w:rPr>
            <w:rFonts w:hint="default"/>
            <w:lang w:val="vi-VN"/>
          </w:rPr>
          <w:t>“</w:t>
        </w:r>
      </w:ins>
      <w:ins w:id="49" w:author="dun" w:date="2023-12-19T07:32:33Z">
        <w:r>
          <w:rPr>
            <w:rFonts w:hint="default"/>
            <w:i/>
            <w:iCs/>
            <w:lang w:val="vi-VN"/>
          </w:rPr>
          <w:t>Monitoring Mushroom Growth with Machine Learning</w:t>
        </w:r>
      </w:ins>
      <w:ins w:id="50" w:author="dun" w:date="2023-12-19T07:27:53Z">
        <w:r>
          <w:rPr>
            <w:rFonts w:hint="default"/>
            <w:lang w:val="vi-VN"/>
          </w:rPr>
          <w:t>”</w:t>
        </w:r>
      </w:ins>
      <w:ins w:id="51" w:author="dun" w:date="2023-12-19T07:33:05Z">
        <w:r>
          <w:rPr>
            <w:rFonts w:hint="default"/>
            <w:lang w:val="vi-VN"/>
          </w:rPr>
          <w:t xml:space="preserve">, </w:t>
        </w:r>
      </w:ins>
      <w:ins w:id="52" w:author="dun" w:date="2023-12-19T07:33:52Z">
        <w:r>
          <w:rPr>
            <w:rFonts w:hint="default"/>
            <w:lang w:val="vi-VN"/>
          </w:rPr>
          <w:t>2</w:t>
        </w:r>
      </w:ins>
      <w:ins w:id="53" w:author="dun" w:date="2023-12-19T07:33:53Z">
        <w:r>
          <w:rPr>
            <w:rFonts w:hint="default"/>
            <w:lang w:val="vi-VN"/>
          </w:rPr>
          <w:t>0</w:t>
        </w:r>
      </w:ins>
      <w:ins w:id="54" w:author="dun" w:date="2023-12-19T07:33:54Z">
        <w:r>
          <w:rPr>
            <w:rFonts w:hint="default"/>
            <w:lang w:val="vi-VN"/>
          </w:rPr>
          <w:t>23</w:t>
        </w:r>
      </w:ins>
    </w:p>
    <w:p>
      <w:pPr>
        <w:spacing w:before="240"/>
      </w:pPr>
      <w:r>
        <w:rPr>
          <w:b/>
          <w:bCs/>
        </w:rPr>
        <w:t xml:space="preserve">IV. KẾ HOẠCH THỰC HIỆN </w:t>
      </w:r>
    </w:p>
    <w:tbl>
      <w:tblPr>
        <w:tblStyle w:val="12"/>
        <w:tblW w:w="4895" w:type="pct"/>
        <w:jc w:val="center"/>
        <w:tblLayout w:type="fixed"/>
        <w:tblCellMar>
          <w:top w:w="0" w:type="dxa"/>
          <w:left w:w="0" w:type="dxa"/>
          <w:bottom w:w="0" w:type="dxa"/>
          <w:right w:w="0" w:type="dxa"/>
        </w:tblCellMar>
      </w:tblPr>
      <w:tblGrid>
        <w:gridCol w:w="834"/>
        <w:gridCol w:w="2940"/>
        <w:gridCol w:w="2938"/>
        <w:gridCol w:w="2728"/>
      </w:tblGrid>
      <w:tr>
        <w:tblPrEx>
          <w:tblCellMar>
            <w:top w:w="0" w:type="dxa"/>
            <w:left w:w="0" w:type="dxa"/>
            <w:bottom w:w="0" w:type="dxa"/>
            <w:right w:w="0" w:type="dxa"/>
          </w:tblCellMar>
        </w:tblPrEx>
        <w:trPr>
          <w:trHeight w:val="237" w:hRule="atLeast"/>
          <w:jc w:val="center"/>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tcPr>
          <w:p>
            <w:pPr>
              <w:ind w:left="544" w:hanging="544"/>
              <w:jc w:val="center"/>
              <w:textAlignment w:val="baseline"/>
              <w:rPr>
                <w:b/>
                <w:bCs/>
                <w:sz w:val="26"/>
                <w:szCs w:val="26"/>
                <w:lang w:eastAsia="ru-RU"/>
              </w:rPr>
            </w:pPr>
            <w:r>
              <w:rPr>
                <w:b/>
                <w:bCs/>
                <w:color w:val="000000"/>
                <w:kern w:val="24"/>
                <w:sz w:val="26"/>
                <w:szCs w:val="26"/>
                <w:lang w:eastAsia="ru-RU"/>
              </w:rPr>
              <w:t>STT</w:t>
            </w:r>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tcPr>
          <w:p>
            <w:pPr>
              <w:ind w:left="544" w:hanging="544"/>
              <w:jc w:val="center"/>
              <w:textAlignment w:val="baseline"/>
              <w:rPr>
                <w:b/>
                <w:bCs/>
                <w:sz w:val="26"/>
                <w:szCs w:val="26"/>
                <w:lang w:eastAsia="ru-RU"/>
              </w:rPr>
            </w:pPr>
            <w:r>
              <w:rPr>
                <w:b/>
                <w:bCs/>
                <w:color w:val="000000"/>
                <w:kern w:val="24"/>
                <w:sz w:val="26"/>
                <w:szCs w:val="26"/>
                <w:lang w:eastAsia="ru-RU"/>
              </w:rPr>
              <w:t>Thời gian</w:t>
            </w:r>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tcPr>
          <w:p>
            <w:pPr>
              <w:ind w:left="544" w:hanging="544"/>
              <w:jc w:val="center"/>
              <w:textAlignment w:val="baseline"/>
              <w:rPr>
                <w:b/>
                <w:bCs/>
                <w:sz w:val="26"/>
                <w:szCs w:val="26"/>
                <w:lang w:eastAsia="ru-RU"/>
              </w:rPr>
            </w:pPr>
            <w:r>
              <w:rPr>
                <w:b/>
                <w:bCs/>
                <w:color w:val="000000"/>
                <w:kern w:val="24"/>
                <w:sz w:val="26"/>
                <w:szCs w:val="26"/>
                <w:lang w:eastAsia="ru-RU"/>
              </w:rPr>
              <w:t>Nội dung thực hiện</w:t>
            </w:r>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tcPr>
          <w:p>
            <w:pPr>
              <w:ind w:left="544" w:hanging="544"/>
              <w:jc w:val="center"/>
              <w:textAlignment w:val="baseline"/>
              <w:rPr>
                <w:b/>
                <w:bCs/>
                <w:sz w:val="26"/>
                <w:szCs w:val="26"/>
                <w:lang w:eastAsia="ru-RU"/>
              </w:rPr>
            </w:pPr>
            <w:r>
              <w:rPr>
                <w:b/>
                <w:bCs/>
                <w:sz w:val="26"/>
                <w:szCs w:val="26"/>
              </w:rPr>
              <w:t>Kết quả dự kiến</w:t>
            </w:r>
          </w:p>
        </w:tc>
      </w:tr>
      <w:tr>
        <w:tblPrEx>
          <w:tblCellMar>
            <w:top w:w="0" w:type="dxa"/>
            <w:left w:w="0" w:type="dxa"/>
            <w:bottom w:w="0" w:type="dxa"/>
            <w:right w:w="0" w:type="dxa"/>
          </w:tblCellMar>
        </w:tblPrEx>
        <w:trPr>
          <w:trHeight w:val="230" w:hRule="atLeast"/>
          <w:jc w:val="center"/>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sz w:val="26"/>
                <w:szCs w:val="26"/>
                <w:lang w:eastAsia="ru-RU"/>
              </w:rPr>
            </w:pPr>
            <w:r>
              <w:rPr>
                <w:color w:val="000000"/>
                <w:kern w:val="24"/>
                <w:sz w:val="26"/>
                <w:szCs w:val="26"/>
                <w:lang w:eastAsia="ru-RU"/>
              </w:rPr>
              <w:t>1</w:t>
            </w:r>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jc w:val="both"/>
              <w:rPr>
                <w:sz w:val="26"/>
                <w:szCs w:val="26"/>
                <w:lang w:val="en-US" w:eastAsia="ru-RU"/>
              </w:rPr>
            </w:pPr>
            <w:ins w:id="55" w:author="dun" w:date="2023-12-19T06:52:45Z">
              <w:r>
                <w:rPr>
                  <w:sz w:val="26"/>
                  <w:szCs w:val="26"/>
                </w:rPr>
                <w:t>19/12/2023 – 15/12/2023</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left="0" w:firstLine="0"/>
              <w:textAlignment w:val="baseline"/>
              <w:rPr>
                <w:rFonts w:hint="default"/>
                <w:sz w:val="26"/>
                <w:szCs w:val="26"/>
                <w:lang w:val="vi-VN" w:eastAsia="ru-RU"/>
              </w:rPr>
            </w:pPr>
            <w:ins w:id="56" w:author="dun" w:date="2023-12-19T06:55:31Z">
              <w:r>
                <w:rPr>
                  <w:rFonts w:hint="default"/>
                  <w:sz w:val="26"/>
                  <w:szCs w:val="26"/>
                  <w:lang w:val="vi-VN" w:eastAsia="ru-RU"/>
                </w:rPr>
                <w:t xml:space="preserve">Làm </w:t>
              </w:r>
            </w:ins>
            <w:ins w:id="57" w:author="dun" w:date="2023-12-19T06:55:32Z">
              <w:r>
                <w:rPr>
                  <w:rFonts w:hint="default"/>
                  <w:sz w:val="26"/>
                  <w:szCs w:val="26"/>
                  <w:lang w:val="vi-VN" w:eastAsia="ru-RU"/>
                </w:rPr>
                <w:t xml:space="preserve">đề </w:t>
              </w:r>
            </w:ins>
            <w:ins w:id="58" w:author="dun" w:date="2023-12-19T06:55:34Z">
              <w:r>
                <w:rPr>
                  <w:rFonts w:hint="default"/>
                  <w:sz w:val="26"/>
                  <w:szCs w:val="26"/>
                  <w:lang w:val="vi-VN" w:eastAsia="ru-RU"/>
                </w:rPr>
                <w:t xml:space="preserve">cương </w:t>
              </w:r>
            </w:ins>
            <w:ins w:id="59" w:author="dun" w:date="2023-12-19T06:55:36Z">
              <w:r>
                <w:rPr>
                  <w:rFonts w:hint="default"/>
                  <w:sz w:val="26"/>
                  <w:szCs w:val="26"/>
                  <w:lang w:val="vi-VN" w:eastAsia="ru-RU"/>
                </w:rPr>
                <w:t xml:space="preserve">đồ </w:t>
              </w:r>
            </w:ins>
            <w:ins w:id="60" w:author="dun" w:date="2023-12-19T06:55:37Z">
              <w:r>
                <w:rPr>
                  <w:rFonts w:hint="default"/>
                  <w:sz w:val="26"/>
                  <w:szCs w:val="26"/>
                  <w:lang w:val="vi-VN" w:eastAsia="ru-RU"/>
                </w:rPr>
                <w:t>án</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rFonts w:hint="default"/>
                <w:sz w:val="26"/>
                <w:szCs w:val="26"/>
                <w:lang w:val="vi-VN"/>
              </w:rPr>
            </w:pPr>
            <w:ins w:id="61" w:author="dun" w:date="2023-12-19T06:57:13Z">
              <w:r>
                <w:rPr>
                  <w:rFonts w:hint="default"/>
                  <w:sz w:val="26"/>
                  <w:szCs w:val="26"/>
                  <w:lang w:val="vi-VN"/>
                </w:rPr>
                <w:t xml:space="preserve">Hoàn </w:t>
              </w:r>
            </w:ins>
            <w:ins w:id="62" w:author="dun" w:date="2023-12-19T06:57:14Z">
              <w:r>
                <w:rPr>
                  <w:rFonts w:hint="default"/>
                  <w:sz w:val="26"/>
                  <w:szCs w:val="26"/>
                  <w:lang w:val="vi-VN"/>
                </w:rPr>
                <w:t xml:space="preserve">thành </w:t>
              </w:r>
            </w:ins>
            <w:ins w:id="63" w:author="dun" w:date="2023-12-19T06:57:15Z">
              <w:r>
                <w:rPr>
                  <w:rFonts w:hint="default"/>
                  <w:sz w:val="26"/>
                  <w:szCs w:val="26"/>
                  <w:lang w:val="vi-VN"/>
                </w:rPr>
                <w:t xml:space="preserve">đề </w:t>
              </w:r>
            </w:ins>
            <w:ins w:id="64" w:author="dun" w:date="2023-12-19T06:57:17Z">
              <w:r>
                <w:rPr>
                  <w:rFonts w:hint="default"/>
                  <w:sz w:val="26"/>
                  <w:szCs w:val="26"/>
                  <w:lang w:val="vi-VN"/>
                </w:rPr>
                <w:t>cương</w:t>
              </w:r>
            </w:ins>
          </w:p>
        </w:tc>
      </w:tr>
      <w:tr>
        <w:tblPrEx>
          <w:tblCellMar>
            <w:top w:w="0" w:type="dxa"/>
            <w:left w:w="0" w:type="dxa"/>
            <w:bottom w:w="0" w:type="dxa"/>
            <w:right w:w="0" w:type="dxa"/>
          </w:tblCellMar>
        </w:tblPrEx>
        <w:trPr>
          <w:trHeight w:val="329" w:hRule="atLeast"/>
          <w:jc w:val="center"/>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sz w:val="26"/>
                <w:szCs w:val="26"/>
                <w:lang w:eastAsia="ru-RU"/>
              </w:rPr>
            </w:pPr>
            <w:r>
              <w:rPr>
                <w:sz w:val="26"/>
                <w:szCs w:val="26"/>
              </w:rPr>
              <w:t>2</w:t>
            </w:r>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rPr>
                <w:rFonts w:hint="default"/>
                <w:sz w:val="26"/>
                <w:szCs w:val="26"/>
                <w:lang w:val="vi-VN" w:eastAsia="ru-RU"/>
              </w:rPr>
            </w:pPr>
            <w:ins w:id="65" w:author="dun" w:date="2023-12-19T06:58:44Z">
              <w:r>
                <w:rPr>
                  <w:rFonts w:hint="default"/>
                  <w:sz w:val="26"/>
                  <w:szCs w:val="26"/>
                  <w:lang w:val="vi-VN" w:eastAsia="ru-RU"/>
                </w:rPr>
                <w:t>1</w:t>
              </w:r>
            </w:ins>
            <w:ins w:id="66" w:author="dun" w:date="2023-12-19T06:58:45Z">
              <w:r>
                <w:rPr>
                  <w:rFonts w:hint="default"/>
                  <w:sz w:val="26"/>
                  <w:szCs w:val="26"/>
                  <w:lang w:val="vi-VN" w:eastAsia="ru-RU"/>
                </w:rPr>
                <w:t>6/</w:t>
              </w:r>
            </w:ins>
            <w:ins w:id="67" w:author="dun" w:date="2023-12-19T06:58:46Z">
              <w:r>
                <w:rPr>
                  <w:rFonts w:hint="default"/>
                  <w:sz w:val="26"/>
                  <w:szCs w:val="26"/>
                  <w:lang w:val="vi-VN" w:eastAsia="ru-RU"/>
                </w:rPr>
                <w:t>12/</w:t>
              </w:r>
            </w:ins>
            <w:ins w:id="68" w:author="dun" w:date="2023-12-19T06:58:47Z">
              <w:r>
                <w:rPr>
                  <w:rFonts w:hint="default"/>
                  <w:sz w:val="26"/>
                  <w:szCs w:val="26"/>
                  <w:lang w:val="vi-VN" w:eastAsia="ru-RU"/>
                </w:rPr>
                <w:t>202</w:t>
              </w:r>
            </w:ins>
            <w:ins w:id="69" w:author="dun" w:date="2023-12-19T06:58:48Z">
              <w:r>
                <w:rPr>
                  <w:rFonts w:hint="default"/>
                  <w:sz w:val="26"/>
                  <w:szCs w:val="26"/>
                  <w:lang w:val="vi-VN" w:eastAsia="ru-RU"/>
                </w:rPr>
                <w:t>3</w:t>
              </w:r>
            </w:ins>
            <w:ins w:id="70" w:author="dun" w:date="2023-12-19T06:58:55Z">
              <w:r>
                <w:rPr/>
                <w:t xml:space="preserve"> – </w:t>
              </w:r>
            </w:ins>
            <w:ins w:id="71" w:author="dun" w:date="2023-12-19T06:59:09Z">
              <w:r>
                <w:rPr>
                  <w:rFonts w:hint="default" w:ascii="Times New Roman"/>
                  <w:lang w:val="vi-VN"/>
                </w:rPr>
                <w:t>30</w:t>
              </w:r>
            </w:ins>
            <w:ins w:id="72" w:author="dun" w:date="2023-12-19T06:58:55Z">
              <w:r>
                <w:rPr/>
                <w:t>/12/2023</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kinsoku w:val="0"/>
              <w:overflowPunct w:val="0"/>
              <w:ind w:left="0" w:firstLine="0"/>
              <w:jc w:val="both"/>
              <w:textAlignment w:val="baseline"/>
              <w:rPr>
                <w:rFonts w:hint="default"/>
                <w:sz w:val="26"/>
                <w:szCs w:val="26"/>
                <w:lang w:val="vi-VN" w:eastAsia="ru-RU"/>
              </w:rPr>
            </w:pPr>
            <w:ins w:id="73" w:author="dun" w:date="2023-12-19T07:02:32Z">
              <w:r>
                <w:rPr>
                  <w:rFonts w:hint="default"/>
                  <w:sz w:val="26"/>
                  <w:szCs w:val="26"/>
                  <w:lang w:val="vi-VN" w:eastAsia="ru-RU"/>
                </w:rPr>
                <w:t>Thu thập dữ liệu hình ảnh nấm sò</w:t>
              </w:r>
            </w:ins>
            <w:ins w:id="74" w:author="dun" w:date="2023-12-19T07:03:49Z">
              <w:r>
                <w:rPr>
                  <w:rFonts w:hint="default"/>
                  <w:sz w:val="26"/>
                  <w:szCs w:val="26"/>
                  <w:lang w:val="vi-VN" w:eastAsia="ru-RU"/>
                </w:rPr>
                <w:t>,</w:t>
              </w:r>
            </w:ins>
            <w:ins w:id="75" w:author="dun" w:date="2023-12-19T07:02:32Z">
              <w:r>
                <w:rPr>
                  <w:rFonts w:hint="default"/>
                  <w:sz w:val="26"/>
                  <w:szCs w:val="26"/>
                  <w:lang w:val="vi-VN" w:eastAsia="ru-RU"/>
                </w:rPr>
                <w:t xml:space="preserve"> tìm hiểu mô hình</w:t>
              </w:r>
            </w:ins>
            <w:ins w:id="76" w:author="dun" w:date="2023-12-19T07:05:24Z">
              <w:r>
                <w:rPr>
                  <w:rFonts w:hint="default"/>
                  <w:sz w:val="26"/>
                  <w:szCs w:val="26"/>
                  <w:lang w:val="vi-VN" w:eastAsia="ru-RU"/>
                </w:rPr>
                <w:t xml:space="preserve"> </w:t>
              </w:r>
            </w:ins>
            <w:ins w:id="77" w:author="dun" w:date="2023-12-19T07:02:32Z">
              <w:r>
                <w:rPr>
                  <w:rFonts w:hint="default"/>
                  <w:sz w:val="26"/>
                  <w:szCs w:val="26"/>
                  <w:lang w:val="vi-VN" w:eastAsia="ru-RU"/>
                </w:rPr>
                <w:t>YOLOv8</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rFonts w:hint="default"/>
                <w:sz w:val="26"/>
                <w:szCs w:val="26"/>
                <w:lang w:val="vi-VN"/>
              </w:rPr>
            </w:pPr>
            <w:ins w:id="78" w:author="dun" w:date="2023-12-19T07:03:21Z">
              <w:r>
                <w:rPr>
                  <w:rFonts w:hint="default"/>
                  <w:sz w:val="26"/>
                  <w:szCs w:val="26"/>
                  <w:lang w:val="vi-VN"/>
                </w:rPr>
                <w:t xml:space="preserve">Trồng thử </w:t>
              </w:r>
            </w:ins>
            <w:ins w:id="79" w:author="dun" w:date="2023-12-19T07:03:23Z">
              <w:r>
                <w:rPr>
                  <w:rFonts w:hint="default"/>
                  <w:sz w:val="26"/>
                  <w:szCs w:val="26"/>
                  <w:lang w:val="vi-VN"/>
                </w:rPr>
                <w:t xml:space="preserve">nghiệm nấm </w:t>
              </w:r>
            </w:ins>
            <w:ins w:id="80" w:author="dun" w:date="2023-12-19T07:03:24Z">
              <w:r>
                <w:rPr>
                  <w:rFonts w:hint="default"/>
                  <w:sz w:val="26"/>
                  <w:szCs w:val="26"/>
                  <w:lang w:val="vi-VN"/>
                </w:rPr>
                <w:t xml:space="preserve">sò, </w:t>
              </w:r>
            </w:ins>
            <w:ins w:id="81" w:author="dun" w:date="2023-12-19T07:03:26Z">
              <w:r>
                <w:rPr>
                  <w:rFonts w:hint="default"/>
                  <w:sz w:val="26"/>
                  <w:szCs w:val="26"/>
                  <w:lang w:val="vi-VN"/>
                </w:rPr>
                <w:t xml:space="preserve">thu </w:t>
              </w:r>
            </w:ins>
            <w:ins w:id="82" w:author="dun" w:date="2023-12-19T07:03:27Z">
              <w:r>
                <w:rPr>
                  <w:rFonts w:hint="default"/>
                  <w:sz w:val="26"/>
                  <w:szCs w:val="26"/>
                  <w:lang w:val="vi-VN"/>
                </w:rPr>
                <w:t xml:space="preserve">thập </w:t>
              </w:r>
            </w:ins>
            <w:ins w:id="83" w:author="dun" w:date="2023-12-19T07:03:28Z">
              <w:r>
                <w:rPr>
                  <w:rFonts w:hint="default"/>
                  <w:sz w:val="26"/>
                  <w:szCs w:val="26"/>
                  <w:lang w:val="vi-VN"/>
                </w:rPr>
                <w:t>hình ảnh</w:t>
              </w:r>
            </w:ins>
            <w:ins w:id="84" w:author="dun" w:date="2023-12-19T07:03:57Z">
              <w:r>
                <w:rPr>
                  <w:rFonts w:hint="default"/>
                  <w:sz w:val="26"/>
                  <w:szCs w:val="26"/>
                  <w:lang w:val="vi-VN"/>
                </w:rPr>
                <w:t xml:space="preserve">, thử </w:t>
              </w:r>
            </w:ins>
            <w:ins w:id="85" w:author="dun" w:date="2023-12-19T07:03:58Z">
              <w:r>
                <w:rPr>
                  <w:rFonts w:hint="default"/>
                  <w:sz w:val="26"/>
                  <w:szCs w:val="26"/>
                  <w:lang w:val="vi-VN"/>
                </w:rPr>
                <w:t>nghiệ</w:t>
              </w:r>
            </w:ins>
            <w:ins w:id="86" w:author="dun" w:date="2023-12-19T07:04:00Z">
              <w:r>
                <w:rPr>
                  <w:rFonts w:hint="default"/>
                  <w:sz w:val="26"/>
                  <w:szCs w:val="26"/>
                  <w:lang w:val="vi-VN"/>
                </w:rPr>
                <w:t xml:space="preserve">m </w:t>
              </w:r>
            </w:ins>
            <w:ins w:id="87" w:author="dun" w:date="2023-12-19T07:04:09Z">
              <w:r>
                <w:rPr>
                  <w:rFonts w:hint="default"/>
                  <w:sz w:val="26"/>
                  <w:szCs w:val="26"/>
                  <w:lang w:val="vi-VN"/>
                </w:rPr>
                <w:t>xác đị</w:t>
              </w:r>
            </w:ins>
            <w:ins w:id="88" w:author="dun" w:date="2023-12-19T07:04:10Z">
              <w:r>
                <w:rPr>
                  <w:rFonts w:hint="default"/>
                  <w:sz w:val="26"/>
                  <w:szCs w:val="26"/>
                  <w:lang w:val="vi-VN"/>
                </w:rPr>
                <w:t xml:space="preserve">nh </w:t>
              </w:r>
            </w:ins>
            <w:ins w:id="89" w:author="dun" w:date="2023-12-19T07:04:15Z">
              <w:r>
                <w:rPr>
                  <w:rFonts w:hint="default"/>
                  <w:sz w:val="26"/>
                  <w:szCs w:val="26"/>
                  <w:lang w:val="vi-VN"/>
                </w:rPr>
                <w:t xml:space="preserve">vị </w:t>
              </w:r>
            </w:ins>
            <w:ins w:id="90" w:author="dun" w:date="2023-12-19T07:04:16Z">
              <w:r>
                <w:rPr>
                  <w:rFonts w:hint="default"/>
                  <w:sz w:val="26"/>
                  <w:szCs w:val="26"/>
                  <w:lang w:val="vi-VN"/>
                </w:rPr>
                <w:t>trí nấm</w:t>
              </w:r>
            </w:ins>
            <w:ins w:id="91" w:author="dun" w:date="2023-12-19T07:04:20Z">
              <w:r>
                <w:rPr>
                  <w:rFonts w:hint="default"/>
                  <w:sz w:val="26"/>
                  <w:szCs w:val="26"/>
                  <w:lang w:val="vi-VN"/>
                </w:rPr>
                <w:t xml:space="preserve"> </w:t>
              </w:r>
            </w:ins>
            <w:ins w:id="92" w:author="dun" w:date="2023-12-19T07:04:21Z">
              <w:r>
                <w:rPr>
                  <w:rFonts w:hint="default"/>
                  <w:sz w:val="26"/>
                  <w:szCs w:val="26"/>
                  <w:lang w:val="vi-VN"/>
                </w:rPr>
                <w:t xml:space="preserve">trong </w:t>
              </w:r>
            </w:ins>
            <w:ins w:id="93" w:author="dun" w:date="2023-12-19T07:04:22Z">
              <w:r>
                <w:rPr>
                  <w:rFonts w:hint="default"/>
                  <w:sz w:val="26"/>
                  <w:szCs w:val="26"/>
                  <w:lang w:val="vi-VN"/>
                </w:rPr>
                <w:t>hình</w:t>
              </w:r>
            </w:ins>
            <w:ins w:id="94" w:author="dun" w:date="2023-12-19T07:04:24Z">
              <w:r>
                <w:rPr>
                  <w:rFonts w:hint="default"/>
                  <w:sz w:val="26"/>
                  <w:szCs w:val="26"/>
                  <w:lang w:val="vi-VN"/>
                </w:rPr>
                <w:t>.</w:t>
              </w:r>
            </w:ins>
            <w:ins w:id="95" w:author="dun" w:date="2023-12-19T07:03:28Z">
              <w:r>
                <w:rPr>
                  <w:rFonts w:hint="default"/>
                  <w:sz w:val="26"/>
                  <w:szCs w:val="26"/>
                  <w:lang w:val="vi-VN"/>
                </w:rPr>
                <w:t xml:space="preserve"> </w:t>
              </w:r>
            </w:ins>
          </w:p>
        </w:tc>
      </w:tr>
      <w:tr>
        <w:tblPrEx>
          <w:tblCellMar>
            <w:top w:w="0" w:type="dxa"/>
            <w:left w:w="0" w:type="dxa"/>
            <w:bottom w:w="0" w:type="dxa"/>
            <w:right w:w="0" w:type="dxa"/>
          </w:tblCellMar>
        </w:tblPrEx>
        <w:trPr>
          <w:trHeight w:val="329" w:hRule="atLeast"/>
          <w:jc w:val="center"/>
          <w:ins w:id="96" w:author="dun" w:date="2023-12-19T07:04:26Z"/>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ins w:id="97" w:author="dun" w:date="2023-12-19T07:04:26Z"/>
                <w:rFonts w:hint="default"/>
                <w:sz w:val="26"/>
                <w:szCs w:val="26"/>
                <w:lang w:val="vi-VN"/>
              </w:rPr>
            </w:pPr>
            <w:ins w:id="98" w:author="dun" w:date="2023-12-19T07:04:28Z">
              <w:r>
                <w:rPr>
                  <w:rFonts w:hint="default"/>
                  <w:sz w:val="26"/>
                  <w:szCs w:val="26"/>
                  <w:lang w:val="vi-VN"/>
                </w:rPr>
                <w:t>3</w:t>
              </w:r>
            </w:ins>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rPr>
                <w:ins w:id="99" w:author="dun" w:date="2023-12-19T07:04:26Z"/>
                <w:rFonts w:hint="default"/>
                <w:sz w:val="26"/>
                <w:szCs w:val="26"/>
                <w:lang w:val="vi-VN" w:eastAsia="ru-RU"/>
              </w:rPr>
            </w:pPr>
            <w:ins w:id="100" w:author="dun" w:date="2023-12-19T07:04:31Z">
              <w:r>
                <w:rPr>
                  <w:rFonts w:hint="default" w:ascii="Times New Roman"/>
                  <w:sz w:val="26"/>
                  <w:szCs w:val="26"/>
                  <w:lang w:val="vi-VN" w:eastAsia="ru-RU"/>
                </w:rPr>
                <w:t>02</w:t>
              </w:r>
            </w:ins>
            <w:ins w:id="101" w:author="dun" w:date="2023-12-19T07:04:32Z">
              <w:r>
                <w:rPr>
                  <w:rFonts w:hint="default" w:ascii="Times New Roman"/>
                  <w:sz w:val="26"/>
                  <w:szCs w:val="26"/>
                  <w:lang w:val="vi-VN" w:eastAsia="ru-RU"/>
                </w:rPr>
                <w:t>/</w:t>
              </w:r>
            </w:ins>
            <w:ins w:id="102" w:author="dun" w:date="2023-12-19T07:04:57Z">
              <w:r>
                <w:rPr>
                  <w:rFonts w:hint="default" w:ascii="Times New Roman"/>
                  <w:sz w:val="26"/>
                  <w:szCs w:val="26"/>
                  <w:lang w:val="vi-VN" w:eastAsia="ru-RU"/>
                </w:rPr>
                <w:t>01</w:t>
              </w:r>
            </w:ins>
            <w:ins w:id="103" w:author="dun" w:date="2023-12-19T07:04:33Z">
              <w:r>
                <w:rPr>
                  <w:rFonts w:hint="default" w:ascii="Times New Roman"/>
                  <w:sz w:val="26"/>
                  <w:szCs w:val="26"/>
                  <w:lang w:val="vi-VN" w:eastAsia="ru-RU"/>
                </w:rPr>
                <w:t>/</w:t>
              </w:r>
            </w:ins>
            <w:ins w:id="104" w:author="dun" w:date="2023-12-19T07:04:34Z">
              <w:r>
                <w:rPr>
                  <w:rFonts w:hint="default" w:ascii="Times New Roman"/>
                  <w:sz w:val="26"/>
                  <w:szCs w:val="26"/>
                  <w:lang w:val="vi-VN" w:eastAsia="ru-RU"/>
                </w:rPr>
                <w:t>2024</w:t>
              </w:r>
            </w:ins>
            <w:ins w:id="105" w:author="dun" w:date="2023-12-19T07:04:35Z">
              <w:r>
                <w:rPr>
                  <w:rFonts w:hint="default" w:ascii="Times New Roman"/>
                  <w:sz w:val="26"/>
                  <w:szCs w:val="26"/>
                  <w:lang w:val="vi-VN" w:eastAsia="ru-RU"/>
                </w:rPr>
                <w:t xml:space="preserve"> </w:t>
              </w:r>
            </w:ins>
            <w:ins w:id="106" w:author="dun" w:date="2023-12-19T07:04:44Z">
              <w:r>
                <w:rPr/>
                <w:t xml:space="preserve">– </w:t>
              </w:r>
            </w:ins>
            <w:ins w:id="107" w:author="dun" w:date="2023-12-19T07:04:50Z">
              <w:r>
                <w:rPr>
                  <w:rFonts w:hint="default" w:ascii="Times New Roman"/>
                  <w:lang w:val="vi-VN"/>
                </w:rPr>
                <w:t>1</w:t>
              </w:r>
            </w:ins>
            <w:ins w:id="108" w:author="dun" w:date="2023-12-19T07:04:51Z">
              <w:r>
                <w:rPr>
                  <w:rFonts w:hint="default" w:ascii="Times New Roman"/>
                  <w:lang w:val="vi-VN"/>
                </w:rPr>
                <w:t>5/</w:t>
              </w:r>
            </w:ins>
            <w:ins w:id="109" w:author="dun" w:date="2023-12-19T07:04:52Z">
              <w:r>
                <w:rPr>
                  <w:rFonts w:hint="default" w:ascii="Times New Roman"/>
                  <w:lang w:val="vi-VN"/>
                </w:rPr>
                <w:t>0</w:t>
              </w:r>
            </w:ins>
            <w:ins w:id="110" w:author="dun" w:date="2023-12-19T07:04:54Z">
              <w:r>
                <w:rPr>
                  <w:rFonts w:hint="default" w:ascii="Times New Roman"/>
                  <w:lang w:val="vi-VN"/>
                </w:rPr>
                <w:t>1</w:t>
              </w:r>
            </w:ins>
            <w:ins w:id="111" w:author="dun" w:date="2023-12-19T07:04:44Z">
              <w:r>
                <w:rPr/>
                <w:t>/20</w:t>
              </w:r>
            </w:ins>
            <w:ins w:id="112" w:author="dun" w:date="2023-12-19T07:05:03Z">
              <w:r>
                <w:rPr>
                  <w:rFonts w:hint="default" w:ascii="Times New Roman"/>
                  <w:lang w:val="vi-VN"/>
                </w:rPr>
                <w:t>24</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kinsoku w:val="0"/>
              <w:overflowPunct w:val="0"/>
              <w:ind w:left="0" w:firstLine="0"/>
              <w:jc w:val="both"/>
              <w:textAlignment w:val="baseline"/>
              <w:rPr>
                <w:ins w:id="113" w:author="dun" w:date="2023-12-19T07:04:26Z"/>
                <w:rFonts w:hint="default"/>
                <w:sz w:val="26"/>
                <w:szCs w:val="26"/>
                <w:lang w:val="vi-VN" w:eastAsia="ru-RU"/>
              </w:rPr>
            </w:pPr>
            <w:ins w:id="114" w:author="dun" w:date="2023-12-19T07:05:35Z">
              <w:r>
                <w:rPr>
                  <w:rFonts w:hint="default"/>
                  <w:sz w:val="26"/>
                  <w:szCs w:val="26"/>
                  <w:lang w:val="vi-VN" w:eastAsia="ru-RU"/>
                </w:rPr>
                <w:t>Thử n</w:t>
              </w:r>
            </w:ins>
            <w:ins w:id="115" w:author="dun" w:date="2023-12-19T07:05:36Z">
              <w:r>
                <w:rPr>
                  <w:rFonts w:hint="default"/>
                  <w:sz w:val="26"/>
                  <w:szCs w:val="26"/>
                  <w:lang w:val="vi-VN" w:eastAsia="ru-RU"/>
                </w:rPr>
                <w:t>ghiệ</w:t>
              </w:r>
            </w:ins>
            <w:ins w:id="116" w:author="dun" w:date="2023-12-19T07:05:37Z">
              <w:r>
                <w:rPr>
                  <w:rFonts w:hint="default"/>
                  <w:sz w:val="26"/>
                  <w:szCs w:val="26"/>
                  <w:lang w:val="vi-VN" w:eastAsia="ru-RU"/>
                </w:rPr>
                <w:t xml:space="preserve">m </w:t>
              </w:r>
            </w:ins>
            <w:ins w:id="117" w:author="dun" w:date="2023-12-19T07:05:40Z">
              <w:r>
                <w:rPr>
                  <w:rFonts w:hint="default"/>
                  <w:sz w:val="26"/>
                  <w:szCs w:val="26"/>
                  <w:lang w:val="vi-VN" w:eastAsia="ru-RU"/>
                </w:rPr>
                <w:t xml:space="preserve">phân </w:t>
              </w:r>
            </w:ins>
            <w:ins w:id="118" w:author="dun" w:date="2023-12-19T07:05:41Z">
              <w:r>
                <w:rPr>
                  <w:rFonts w:hint="default"/>
                  <w:sz w:val="26"/>
                  <w:szCs w:val="26"/>
                  <w:lang w:val="vi-VN" w:eastAsia="ru-RU"/>
                </w:rPr>
                <w:t xml:space="preserve">loại </w:t>
              </w:r>
            </w:ins>
            <w:ins w:id="119" w:author="dun" w:date="2023-12-19T07:05:42Z">
              <w:r>
                <w:rPr>
                  <w:rFonts w:hint="default"/>
                  <w:sz w:val="26"/>
                  <w:szCs w:val="26"/>
                  <w:lang w:val="vi-VN" w:eastAsia="ru-RU"/>
                </w:rPr>
                <w:t xml:space="preserve">vật </w:t>
              </w:r>
            </w:ins>
            <w:ins w:id="120" w:author="dun" w:date="2023-12-19T07:05:43Z">
              <w:r>
                <w:rPr>
                  <w:rFonts w:hint="default"/>
                  <w:sz w:val="26"/>
                  <w:szCs w:val="26"/>
                  <w:lang w:val="vi-VN" w:eastAsia="ru-RU"/>
                </w:rPr>
                <w:t>thể</w:t>
              </w:r>
            </w:ins>
            <w:ins w:id="121" w:author="dun" w:date="2023-12-19T07:05:49Z">
              <w:r>
                <w:rPr>
                  <w:rFonts w:hint="default"/>
                  <w:sz w:val="26"/>
                  <w:szCs w:val="26"/>
                  <w:lang w:val="vi-VN" w:eastAsia="ru-RU"/>
                </w:rPr>
                <w:t xml:space="preserve"> </w:t>
              </w:r>
            </w:ins>
            <w:ins w:id="122" w:author="dun" w:date="2023-12-19T07:05:53Z">
              <w:r>
                <w:rPr>
                  <w:rFonts w:hint="default"/>
                  <w:sz w:val="26"/>
                  <w:szCs w:val="26"/>
                  <w:lang w:val="vi-VN" w:eastAsia="ru-RU"/>
                </w:rPr>
                <w:t xml:space="preserve">sử </w:t>
              </w:r>
            </w:ins>
            <w:ins w:id="123" w:author="dun" w:date="2023-12-19T07:05:54Z">
              <w:r>
                <w:rPr>
                  <w:rFonts w:hint="default"/>
                  <w:sz w:val="26"/>
                  <w:szCs w:val="26"/>
                  <w:lang w:val="vi-VN" w:eastAsia="ru-RU"/>
                </w:rPr>
                <w:t xml:space="preserve">dụng </w:t>
              </w:r>
            </w:ins>
            <w:ins w:id="124" w:author="dun" w:date="2023-12-19T07:06:02Z">
              <w:r>
                <w:rPr>
                  <w:rFonts w:hint="default"/>
                  <w:sz w:val="26"/>
                  <w:szCs w:val="26"/>
                  <w:lang w:val="vi-VN" w:eastAsia="ru-RU"/>
                </w:rPr>
                <w:t>CNN</w:t>
              </w:r>
            </w:ins>
            <w:ins w:id="125" w:author="dun" w:date="2023-12-19T07:11:02Z">
              <w:r>
                <w:rPr>
                  <w:rFonts w:hint="default"/>
                  <w:sz w:val="26"/>
                  <w:szCs w:val="26"/>
                  <w:lang w:val="vi-VN" w:eastAsia="ru-RU"/>
                </w:rPr>
                <w:t xml:space="preserve"> </w:t>
              </w:r>
            </w:ins>
            <w:ins w:id="126" w:author="dun" w:date="2023-12-19T07:11:03Z">
              <w:r>
                <w:rPr>
                  <w:rFonts w:hint="default"/>
                  <w:sz w:val="26"/>
                  <w:szCs w:val="26"/>
                  <w:lang w:val="vi-VN" w:eastAsia="ru-RU"/>
                </w:rPr>
                <w:t xml:space="preserve">và so </w:t>
              </w:r>
            </w:ins>
            <w:ins w:id="127" w:author="dun" w:date="2023-12-19T07:11:07Z">
              <w:r>
                <w:rPr>
                  <w:rFonts w:hint="default"/>
                  <w:sz w:val="26"/>
                  <w:szCs w:val="26"/>
                  <w:lang w:val="vi-VN" w:eastAsia="ru-RU"/>
                </w:rPr>
                <w:t xml:space="preserve">sánh </w:t>
              </w:r>
            </w:ins>
            <w:ins w:id="128" w:author="dun" w:date="2023-12-19T07:11:17Z">
              <w:r>
                <w:rPr>
                  <w:rFonts w:hint="default"/>
                  <w:sz w:val="26"/>
                  <w:szCs w:val="26"/>
                  <w:lang w:val="vi-VN" w:eastAsia="ru-RU"/>
                </w:rPr>
                <w:t xml:space="preserve">với </w:t>
              </w:r>
            </w:ins>
            <w:ins w:id="129" w:author="dun" w:date="2023-12-19T07:11:21Z">
              <w:r>
                <w:rPr>
                  <w:rFonts w:hint="default"/>
                  <w:sz w:val="26"/>
                  <w:szCs w:val="26"/>
                  <w:lang w:val="vi-VN" w:eastAsia="ru-RU"/>
                </w:rPr>
                <w:t xml:space="preserve">mô hình </w:t>
              </w:r>
            </w:ins>
            <w:ins w:id="130" w:author="dun" w:date="2023-12-19T07:11:24Z">
              <w:r>
                <w:rPr>
                  <w:rFonts w:hint="default"/>
                  <w:sz w:val="26"/>
                  <w:szCs w:val="26"/>
                  <w:lang w:val="vi-VN" w:eastAsia="ru-RU"/>
                </w:rPr>
                <w:t>YOLOv</w:t>
              </w:r>
            </w:ins>
            <w:ins w:id="131" w:author="dun" w:date="2023-12-19T07:11:25Z">
              <w:r>
                <w:rPr>
                  <w:rFonts w:hint="default"/>
                  <w:sz w:val="26"/>
                  <w:szCs w:val="26"/>
                  <w:lang w:val="vi-VN" w:eastAsia="ru-RU"/>
                </w:rPr>
                <w:t>8</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ins w:id="132" w:author="dun" w:date="2023-12-19T07:08:04Z"/>
                <w:rFonts w:hint="default"/>
                <w:sz w:val="26"/>
                <w:szCs w:val="26"/>
                <w:lang w:val="vi-VN"/>
              </w:rPr>
            </w:pPr>
            <w:ins w:id="133" w:author="dun" w:date="2023-12-19T07:06:48Z">
              <w:r>
                <w:rPr>
                  <w:rFonts w:hint="default"/>
                  <w:sz w:val="26"/>
                  <w:szCs w:val="26"/>
                  <w:lang w:val="vi-VN"/>
                </w:rPr>
                <w:t xml:space="preserve">Phân </w:t>
              </w:r>
            </w:ins>
            <w:ins w:id="134" w:author="dun" w:date="2023-12-19T07:06:49Z">
              <w:r>
                <w:rPr>
                  <w:rFonts w:hint="default"/>
                  <w:sz w:val="26"/>
                  <w:szCs w:val="26"/>
                  <w:lang w:val="vi-VN"/>
                </w:rPr>
                <w:t xml:space="preserve">loại </w:t>
              </w:r>
            </w:ins>
            <w:ins w:id="135" w:author="dun" w:date="2023-12-19T07:06:50Z">
              <w:r>
                <w:rPr>
                  <w:rFonts w:hint="default"/>
                  <w:sz w:val="26"/>
                  <w:szCs w:val="26"/>
                  <w:lang w:val="vi-VN"/>
                </w:rPr>
                <w:t xml:space="preserve">được </w:t>
              </w:r>
            </w:ins>
            <w:ins w:id="136" w:author="dun" w:date="2023-12-19T07:06:56Z">
              <w:r>
                <w:rPr>
                  <w:rFonts w:hint="default"/>
                  <w:sz w:val="26"/>
                  <w:szCs w:val="26"/>
                  <w:lang w:val="vi-VN"/>
                </w:rPr>
                <w:t xml:space="preserve">trạng </w:t>
              </w:r>
            </w:ins>
            <w:ins w:id="137" w:author="dun" w:date="2023-12-19T07:06:57Z">
              <w:r>
                <w:rPr>
                  <w:rFonts w:hint="default"/>
                  <w:sz w:val="26"/>
                  <w:szCs w:val="26"/>
                  <w:lang w:val="vi-VN"/>
                </w:rPr>
                <w:t xml:space="preserve">thái sinh </w:t>
              </w:r>
            </w:ins>
            <w:ins w:id="138" w:author="dun" w:date="2023-12-19T07:06:59Z">
              <w:r>
                <w:rPr>
                  <w:rFonts w:hint="default"/>
                  <w:sz w:val="26"/>
                  <w:szCs w:val="26"/>
                  <w:lang w:val="vi-VN"/>
                </w:rPr>
                <w:t xml:space="preserve">trưởng </w:t>
              </w:r>
            </w:ins>
            <w:ins w:id="139" w:author="dun" w:date="2023-12-19T07:07:00Z">
              <w:r>
                <w:rPr>
                  <w:rFonts w:hint="default"/>
                  <w:sz w:val="26"/>
                  <w:szCs w:val="26"/>
                  <w:lang w:val="vi-VN"/>
                </w:rPr>
                <w:t xml:space="preserve">của </w:t>
              </w:r>
            </w:ins>
            <w:ins w:id="140" w:author="dun" w:date="2023-12-19T07:07:07Z">
              <w:r>
                <w:rPr>
                  <w:rFonts w:hint="default"/>
                  <w:sz w:val="26"/>
                  <w:szCs w:val="26"/>
                  <w:lang w:val="vi-VN"/>
                </w:rPr>
                <w:t>nấm</w:t>
              </w:r>
            </w:ins>
            <w:ins w:id="141" w:author="dun" w:date="2023-12-19T07:07:11Z">
              <w:r>
                <w:rPr>
                  <w:rFonts w:hint="default"/>
                  <w:sz w:val="26"/>
                  <w:szCs w:val="26"/>
                  <w:lang w:val="vi-VN"/>
                </w:rPr>
                <w:t xml:space="preserve"> (</w:t>
              </w:r>
            </w:ins>
            <w:ins w:id="142" w:author="dun" w:date="2023-12-19T07:07:19Z">
              <w:r>
                <w:rPr>
                  <w:rFonts w:hint="default"/>
                  <w:sz w:val="26"/>
                  <w:szCs w:val="26"/>
                  <w:lang w:val="vi-VN"/>
                </w:rPr>
                <w:t xml:space="preserve">non, </w:t>
              </w:r>
            </w:ins>
            <w:ins w:id="143" w:author="dun" w:date="2023-12-19T07:07:20Z">
              <w:r>
                <w:rPr>
                  <w:rFonts w:hint="default"/>
                  <w:sz w:val="26"/>
                  <w:szCs w:val="26"/>
                  <w:lang w:val="vi-VN"/>
                </w:rPr>
                <w:t xml:space="preserve">trưởng </w:t>
              </w:r>
            </w:ins>
            <w:ins w:id="144" w:author="dun" w:date="2023-12-19T07:07:21Z">
              <w:r>
                <w:rPr>
                  <w:rFonts w:hint="default"/>
                  <w:sz w:val="26"/>
                  <w:szCs w:val="26"/>
                  <w:lang w:val="vi-VN"/>
                </w:rPr>
                <w:t>thành</w:t>
              </w:r>
            </w:ins>
            <w:ins w:id="145" w:author="dun" w:date="2023-12-19T07:07:22Z">
              <w:r>
                <w:rPr>
                  <w:rFonts w:hint="default"/>
                  <w:sz w:val="26"/>
                  <w:szCs w:val="26"/>
                  <w:lang w:val="vi-VN"/>
                </w:rPr>
                <w:t xml:space="preserve">, </w:t>
              </w:r>
            </w:ins>
            <w:ins w:id="146" w:author="dun" w:date="2023-12-19T07:07:24Z">
              <w:r>
                <w:rPr>
                  <w:rFonts w:hint="default"/>
                  <w:sz w:val="26"/>
                  <w:szCs w:val="26"/>
                  <w:lang w:val="vi-VN"/>
                </w:rPr>
                <w:t>già</w:t>
              </w:r>
            </w:ins>
            <w:ins w:id="147" w:author="dun" w:date="2023-12-19T07:07:25Z">
              <w:r>
                <w:rPr>
                  <w:rFonts w:hint="default"/>
                  <w:sz w:val="26"/>
                  <w:szCs w:val="26"/>
                  <w:lang w:val="vi-VN"/>
                </w:rPr>
                <w:t>)</w:t>
              </w:r>
            </w:ins>
            <w:ins w:id="148" w:author="dun" w:date="2023-12-19T07:08:10Z">
              <w:r>
                <w:rPr>
                  <w:rFonts w:hint="default"/>
                  <w:sz w:val="26"/>
                  <w:szCs w:val="26"/>
                  <w:lang w:val="vi-VN"/>
                </w:rPr>
                <w:t>.</w:t>
              </w:r>
            </w:ins>
          </w:p>
          <w:p>
            <w:pPr>
              <w:ind w:firstLine="0"/>
              <w:rPr>
                <w:ins w:id="149" w:author="dun" w:date="2023-12-19T07:04:26Z"/>
                <w:rFonts w:hint="default"/>
                <w:sz w:val="26"/>
                <w:szCs w:val="26"/>
                <w:lang w:val="vi-VN"/>
              </w:rPr>
            </w:pPr>
            <w:ins w:id="150" w:author="dun" w:date="2023-12-19T07:08:07Z">
              <w:r>
                <w:rPr>
                  <w:rFonts w:hint="default"/>
                  <w:sz w:val="26"/>
                  <w:szCs w:val="26"/>
                  <w:lang w:val="vi-VN"/>
                </w:rPr>
                <w:t>Đ</w:t>
              </w:r>
            </w:ins>
            <w:ins w:id="151" w:author="dun" w:date="2023-12-19T07:07:32Z">
              <w:r>
                <w:rPr>
                  <w:rFonts w:hint="default"/>
                  <w:sz w:val="26"/>
                  <w:szCs w:val="26"/>
                  <w:lang w:val="vi-VN"/>
                </w:rPr>
                <w:t xml:space="preserve">ưa </w:t>
              </w:r>
            </w:ins>
            <w:ins w:id="152" w:author="dun" w:date="2023-12-19T07:07:33Z">
              <w:r>
                <w:rPr>
                  <w:rFonts w:hint="default"/>
                  <w:sz w:val="26"/>
                  <w:szCs w:val="26"/>
                  <w:lang w:val="vi-VN"/>
                </w:rPr>
                <w:t xml:space="preserve">ra so </w:t>
              </w:r>
            </w:ins>
            <w:ins w:id="153" w:author="dun" w:date="2023-12-19T07:07:34Z">
              <w:r>
                <w:rPr>
                  <w:rFonts w:hint="default"/>
                  <w:sz w:val="26"/>
                  <w:szCs w:val="26"/>
                  <w:lang w:val="vi-VN"/>
                </w:rPr>
                <w:t>sánh</w:t>
              </w:r>
            </w:ins>
            <w:ins w:id="154" w:author="dun" w:date="2023-12-19T07:09:14Z">
              <w:r>
                <w:rPr>
                  <w:rFonts w:hint="default"/>
                  <w:sz w:val="26"/>
                  <w:szCs w:val="26"/>
                  <w:lang w:val="vi-VN"/>
                </w:rPr>
                <w:t xml:space="preserve"> </w:t>
              </w:r>
            </w:ins>
            <w:ins w:id="155" w:author="dun" w:date="2023-12-19T07:07:34Z">
              <w:r>
                <w:rPr>
                  <w:rFonts w:hint="default"/>
                  <w:sz w:val="26"/>
                  <w:szCs w:val="26"/>
                  <w:lang w:val="vi-VN"/>
                </w:rPr>
                <w:t xml:space="preserve"> </w:t>
              </w:r>
            </w:ins>
            <w:ins w:id="156" w:author="dun" w:date="2023-12-19T07:07:38Z">
              <w:r>
                <w:rPr>
                  <w:rFonts w:hint="default"/>
                  <w:sz w:val="26"/>
                  <w:szCs w:val="26"/>
                  <w:lang w:val="vi-VN"/>
                </w:rPr>
                <w:t xml:space="preserve">giữa </w:t>
              </w:r>
            </w:ins>
            <w:ins w:id="157" w:author="dun" w:date="2023-12-19T07:07:39Z">
              <w:r>
                <w:rPr>
                  <w:rFonts w:hint="default"/>
                  <w:sz w:val="26"/>
                  <w:szCs w:val="26"/>
                  <w:lang w:val="vi-VN"/>
                </w:rPr>
                <w:t xml:space="preserve">mô </w:t>
              </w:r>
            </w:ins>
            <w:ins w:id="158" w:author="dun" w:date="2023-12-19T07:07:40Z">
              <w:r>
                <w:rPr>
                  <w:rFonts w:hint="default"/>
                  <w:sz w:val="26"/>
                  <w:szCs w:val="26"/>
                  <w:lang w:val="vi-VN"/>
                </w:rPr>
                <w:t xml:space="preserve">hình CNN </w:t>
              </w:r>
            </w:ins>
            <w:ins w:id="159" w:author="dun" w:date="2023-12-19T07:07:43Z">
              <w:r>
                <w:rPr>
                  <w:rFonts w:hint="default"/>
                  <w:sz w:val="26"/>
                  <w:szCs w:val="26"/>
                  <w:lang w:val="vi-VN"/>
                </w:rPr>
                <w:t xml:space="preserve">tự </w:t>
              </w:r>
            </w:ins>
            <w:ins w:id="160" w:author="dun" w:date="2023-12-19T07:07:48Z">
              <w:r>
                <w:rPr>
                  <w:rFonts w:hint="default"/>
                  <w:sz w:val="26"/>
                  <w:szCs w:val="26"/>
                  <w:lang w:val="vi-VN"/>
                </w:rPr>
                <w:t xml:space="preserve">xây </w:t>
              </w:r>
            </w:ins>
            <w:ins w:id="161" w:author="dun" w:date="2023-12-19T07:07:49Z">
              <w:r>
                <w:rPr>
                  <w:rFonts w:hint="default"/>
                  <w:sz w:val="26"/>
                  <w:szCs w:val="26"/>
                  <w:lang w:val="vi-VN"/>
                </w:rPr>
                <w:t xml:space="preserve">dựng </w:t>
              </w:r>
            </w:ins>
            <w:ins w:id="162" w:author="dun" w:date="2023-12-19T07:07:50Z">
              <w:r>
                <w:rPr>
                  <w:rFonts w:hint="default"/>
                  <w:sz w:val="26"/>
                  <w:szCs w:val="26"/>
                  <w:lang w:val="vi-VN"/>
                </w:rPr>
                <w:t xml:space="preserve">và </w:t>
              </w:r>
            </w:ins>
            <w:ins w:id="163" w:author="dun" w:date="2023-12-19T07:07:55Z">
              <w:r>
                <w:rPr>
                  <w:rFonts w:hint="default"/>
                  <w:sz w:val="26"/>
                  <w:szCs w:val="26"/>
                  <w:lang w:val="vi-VN"/>
                </w:rPr>
                <w:t>YOLOv</w:t>
              </w:r>
            </w:ins>
            <w:ins w:id="164" w:author="dun" w:date="2023-12-19T07:07:56Z">
              <w:r>
                <w:rPr>
                  <w:rFonts w:hint="default"/>
                  <w:sz w:val="26"/>
                  <w:szCs w:val="26"/>
                  <w:lang w:val="vi-VN"/>
                </w:rPr>
                <w:t>8</w:t>
              </w:r>
            </w:ins>
            <w:ins w:id="165" w:author="dun" w:date="2023-12-19T07:11:36Z">
              <w:r>
                <w:rPr>
                  <w:rFonts w:hint="default"/>
                  <w:sz w:val="26"/>
                  <w:szCs w:val="26"/>
                  <w:lang w:val="vi-VN"/>
                </w:rPr>
                <w:t>.</w:t>
              </w:r>
            </w:ins>
          </w:p>
        </w:tc>
      </w:tr>
      <w:tr>
        <w:tblPrEx>
          <w:tblCellMar>
            <w:top w:w="0" w:type="dxa"/>
            <w:left w:w="0" w:type="dxa"/>
            <w:bottom w:w="0" w:type="dxa"/>
            <w:right w:w="0" w:type="dxa"/>
          </w:tblCellMar>
        </w:tblPrEx>
        <w:trPr>
          <w:trHeight w:val="329" w:hRule="atLeast"/>
          <w:jc w:val="center"/>
          <w:ins w:id="166" w:author="dun" w:date="2023-12-19T07:11:38Z"/>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ins w:id="167" w:author="dun" w:date="2023-12-19T07:11:38Z"/>
                <w:rFonts w:hint="default"/>
                <w:sz w:val="26"/>
                <w:szCs w:val="26"/>
                <w:lang w:val="vi-VN"/>
              </w:rPr>
            </w:pPr>
            <w:ins w:id="168" w:author="dun" w:date="2023-12-19T07:11:39Z">
              <w:r>
                <w:rPr>
                  <w:rFonts w:hint="default"/>
                  <w:sz w:val="26"/>
                  <w:szCs w:val="26"/>
                  <w:lang w:val="vi-VN"/>
                </w:rPr>
                <w:t>4</w:t>
              </w:r>
            </w:ins>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rPr>
                <w:ins w:id="169" w:author="dun" w:date="2023-12-19T07:11:38Z"/>
                <w:rFonts w:hint="default" w:ascii="Times New Roman"/>
                <w:sz w:val="26"/>
                <w:szCs w:val="26"/>
                <w:lang w:val="vi-VN" w:eastAsia="ru-RU"/>
              </w:rPr>
            </w:pPr>
            <w:ins w:id="170" w:author="dun" w:date="2023-12-19T07:11:42Z">
              <w:r>
                <w:rPr>
                  <w:rFonts w:hint="default" w:ascii="Times New Roman"/>
                  <w:sz w:val="26"/>
                  <w:szCs w:val="26"/>
                  <w:lang w:val="vi-VN" w:eastAsia="ru-RU"/>
                </w:rPr>
                <w:t>16</w:t>
              </w:r>
            </w:ins>
            <w:ins w:id="171" w:author="dun" w:date="2023-12-19T07:11:43Z">
              <w:r>
                <w:rPr>
                  <w:rFonts w:hint="default" w:ascii="Times New Roman"/>
                  <w:sz w:val="26"/>
                  <w:szCs w:val="26"/>
                  <w:lang w:val="vi-VN" w:eastAsia="ru-RU"/>
                </w:rPr>
                <w:t>/</w:t>
              </w:r>
            </w:ins>
            <w:ins w:id="172" w:author="dun" w:date="2023-12-19T07:11:44Z">
              <w:r>
                <w:rPr>
                  <w:rFonts w:hint="default" w:ascii="Times New Roman"/>
                  <w:sz w:val="26"/>
                  <w:szCs w:val="26"/>
                  <w:lang w:val="vi-VN" w:eastAsia="ru-RU"/>
                </w:rPr>
                <w:t>01/</w:t>
              </w:r>
            </w:ins>
            <w:ins w:id="173" w:author="dun" w:date="2023-12-19T07:11:45Z">
              <w:r>
                <w:rPr>
                  <w:rFonts w:hint="default" w:ascii="Times New Roman"/>
                  <w:sz w:val="26"/>
                  <w:szCs w:val="26"/>
                  <w:lang w:val="vi-VN" w:eastAsia="ru-RU"/>
                </w:rPr>
                <w:t>202</w:t>
              </w:r>
            </w:ins>
            <w:ins w:id="174" w:author="dun" w:date="2023-12-19T07:11:46Z">
              <w:r>
                <w:rPr>
                  <w:rFonts w:hint="default" w:ascii="Times New Roman"/>
                  <w:sz w:val="26"/>
                  <w:szCs w:val="26"/>
                  <w:lang w:val="vi-VN" w:eastAsia="ru-RU"/>
                </w:rPr>
                <w:t>4</w:t>
              </w:r>
            </w:ins>
            <w:ins w:id="175" w:author="dun" w:date="2023-12-19T07:11:52Z">
              <w:r>
                <w:rPr>
                  <w:rFonts w:hint="default" w:ascii="Times New Roman"/>
                  <w:sz w:val="26"/>
                  <w:szCs w:val="26"/>
                  <w:lang w:val="vi-VN" w:eastAsia="ru-RU"/>
                </w:rPr>
                <w:t xml:space="preserve"> </w:t>
              </w:r>
            </w:ins>
            <w:ins w:id="176" w:author="dun" w:date="2023-12-19T07:11:51Z">
              <w:r>
                <w:rPr/>
                <w:t>–</w:t>
              </w:r>
            </w:ins>
            <w:ins w:id="177" w:author="dun" w:date="2023-12-19T07:11:53Z">
              <w:r>
                <w:rPr>
                  <w:rFonts w:hint="default" w:ascii="Times New Roman"/>
                  <w:lang w:val="vi-VN"/>
                </w:rPr>
                <w:t xml:space="preserve"> </w:t>
              </w:r>
            </w:ins>
            <w:ins w:id="178" w:author="dun" w:date="2023-12-19T07:11:57Z">
              <w:r>
                <w:rPr>
                  <w:rFonts w:hint="default" w:ascii="Times New Roman"/>
                  <w:lang w:val="vi-VN"/>
                </w:rPr>
                <w:t>0</w:t>
              </w:r>
            </w:ins>
            <w:ins w:id="179" w:author="dun" w:date="2023-12-19T07:15:05Z">
              <w:r>
                <w:rPr>
                  <w:rFonts w:hint="default" w:ascii="Times New Roman"/>
                  <w:lang w:val="vi-VN"/>
                </w:rPr>
                <w:t>7</w:t>
              </w:r>
            </w:ins>
            <w:ins w:id="180" w:author="dun" w:date="2023-12-19T07:11:58Z">
              <w:r>
                <w:rPr>
                  <w:rFonts w:hint="default" w:ascii="Times New Roman"/>
                  <w:lang w:val="vi-VN"/>
                </w:rPr>
                <w:t>/02</w:t>
              </w:r>
            </w:ins>
            <w:ins w:id="181" w:author="dun" w:date="2023-12-19T07:11:59Z">
              <w:r>
                <w:rPr>
                  <w:rFonts w:hint="default" w:ascii="Times New Roman"/>
                  <w:lang w:val="vi-VN"/>
                </w:rPr>
                <w:t>/</w:t>
              </w:r>
            </w:ins>
            <w:ins w:id="182" w:author="dun" w:date="2023-12-19T07:12:00Z">
              <w:r>
                <w:rPr>
                  <w:rFonts w:hint="default" w:ascii="Times New Roman"/>
                  <w:lang w:val="vi-VN"/>
                </w:rPr>
                <w:t>202</w:t>
              </w:r>
            </w:ins>
            <w:ins w:id="183" w:author="dun" w:date="2023-12-19T07:12:01Z">
              <w:r>
                <w:rPr>
                  <w:rFonts w:hint="default" w:ascii="Times New Roman"/>
                  <w:lang w:val="vi-VN"/>
                </w:rPr>
                <w:t>4</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kinsoku w:val="0"/>
              <w:overflowPunct w:val="0"/>
              <w:ind w:left="0" w:firstLine="0"/>
              <w:jc w:val="both"/>
              <w:textAlignment w:val="baseline"/>
              <w:rPr>
                <w:ins w:id="184" w:author="dun" w:date="2023-12-19T07:11:38Z"/>
                <w:rFonts w:hint="default"/>
                <w:sz w:val="26"/>
                <w:szCs w:val="26"/>
                <w:lang w:val="vi-VN" w:eastAsia="ru-RU"/>
              </w:rPr>
            </w:pPr>
            <w:ins w:id="185" w:author="dun" w:date="2023-12-19T07:12:27Z">
              <w:r>
                <w:rPr>
                  <w:rFonts w:hint="default"/>
                  <w:sz w:val="26"/>
                  <w:szCs w:val="26"/>
                  <w:lang w:val="vi-VN" w:eastAsia="ru-RU"/>
                </w:rPr>
                <w:t xml:space="preserve">Xây </w:t>
              </w:r>
            </w:ins>
            <w:ins w:id="186" w:author="dun" w:date="2023-12-19T07:12:28Z">
              <w:r>
                <w:rPr>
                  <w:rFonts w:hint="default"/>
                  <w:sz w:val="26"/>
                  <w:szCs w:val="26"/>
                  <w:lang w:val="vi-VN" w:eastAsia="ru-RU"/>
                </w:rPr>
                <w:t xml:space="preserve">dựng </w:t>
              </w:r>
            </w:ins>
            <w:ins w:id="187" w:author="dun" w:date="2023-12-19T07:12:29Z">
              <w:r>
                <w:rPr>
                  <w:rFonts w:hint="default"/>
                  <w:sz w:val="26"/>
                  <w:szCs w:val="26"/>
                  <w:lang w:val="vi-VN" w:eastAsia="ru-RU"/>
                </w:rPr>
                <w:t xml:space="preserve">mô </w:t>
              </w:r>
            </w:ins>
            <w:ins w:id="188" w:author="dun" w:date="2023-12-19T07:12:30Z">
              <w:r>
                <w:rPr>
                  <w:rFonts w:hint="default"/>
                  <w:sz w:val="26"/>
                  <w:szCs w:val="26"/>
                  <w:lang w:val="vi-VN" w:eastAsia="ru-RU"/>
                </w:rPr>
                <w:t>hình</w:t>
              </w:r>
            </w:ins>
            <w:ins w:id="189" w:author="dun" w:date="2023-12-19T07:13:16Z">
              <w:r>
                <w:rPr>
                  <w:rFonts w:hint="default"/>
                  <w:sz w:val="26"/>
                  <w:szCs w:val="26"/>
                  <w:lang w:val="vi-VN" w:eastAsia="ru-RU"/>
                </w:rPr>
                <w:t xml:space="preserve"> </w:t>
              </w:r>
            </w:ins>
            <w:ins w:id="190" w:author="dun" w:date="2023-12-19T07:13:17Z">
              <w:r>
                <w:rPr>
                  <w:rFonts w:hint="default"/>
                  <w:sz w:val="26"/>
                  <w:szCs w:val="26"/>
                  <w:lang w:val="vi-VN" w:eastAsia="ru-RU"/>
                </w:rPr>
                <w:t xml:space="preserve">hệ </w:t>
              </w:r>
            </w:ins>
            <w:ins w:id="191" w:author="dun" w:date="2023-12-19T07:13:18Z">
              <w:r>
                <w:rPr>
                  <w:rFonts w:hint="default"/>
                  <w:sz w:val="26"/>
                  <w:szCs w:val="26"/>
                  <w:lang w:val="vi-VN" w:eastAsia="ru-RU"/>
                </w:rPr>
                <w:t>thống</w:t>
              </w:r>
            </w:ins>
            <w:ins w:id="192" w:author="dun" w:date="2023-12-19T07:12:30Z">
              <w:r>
                <w:rPr>
                  <w:rFonts w:hint="default"/>
                  <w:sz w:val="26"/>
                  <w:szCs w:val="26"/>
                  <w:lang w:val="vi-VN" w:eastAsia="ru-RU"/>
                </w:rPr>
                <w:t xml:space="preserve"> </w:t>
              </w:r>
            </w:ins>
            <w:ins w:id="193" w:author="dun" w:date="2023-12-19T07:12:34Z">
              <w:r>
                <w:rPr>
                  <w:rFonts w:hint="default"/>
                  <w:sz w:val="26"/>
                  <w:szCs w:val="26"/>
                  <w:lang w:val="vi-VN" w:eastAsia="ru-RU"/>
                </w:rPr>
                <w:t xml:space="preserve">trồng </w:t>
              </w:r>
            </w:ins>
            <w:ins w:id="194" w:author="dun" w:date="2023-12-19T07:12:35Z">
              <w:r>
                <w:rPr>
                  <w:rFonts w:hint="default"/>
                  <w:sz w:val="26"/>
                  <w:szCs w:val="26"/>
                  <w:lang w:val="vi-VN" w:eastAsia="ru-RU"/>
                </w:rPr>
                <w:t xml:space="preserve">nấm </w:t>
              </w:r>
            </w:ins>
            <w:ins w:id="195" w:author="dun" w:date="2023-12-19T07:12:36Z">
              <w:r>
                <w:rPr>
                  <w:rFonts w:hint="default"/>
                  <w:sz w:val="26"/>
                  <w:szCs w:val="26"/>
                  <w:lang w:val="vi-VN" w:eastAsia="ru-RU"/>
                </w:rPr>
                <w:t xml:space="preserve">tự </w:t>
              </w:r>
            </w:ins>
            <w:ins w:id="196" w:author="dun" w:date="2023-12-19T07:12:37Z">
              <w:r>
                <w:rPr>
                  <w:rFonts w:hint="default"/>
                  <w:sz w:val="26"/>
                  <w:szCs w:val="26"/>
                  <w:lang w:val="vi-VN" w:eastAsia="ru-RU"/>
                </w:rPr>
                <w:t>động</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ins w:id="197" w:author="dun" w:date="2023-12-19T07:11:38Z"/>
                <w:rFonts w:hint="default"/>
                <w:sz w:val="26"/>
                <w:szCs w:val="26"/>
                <w:lang w:val="vi-VN"/>
              </w:rPr>
            </w:pPr>
            <w:ins w:id="198" w:author="dun" w:date="2023-12-19T07:15:11Z">
              <w:r>
                <w:rPr>
                  <w:rFonts w:hint="default"/>
                  <w:sz w:val="26"/>
                  <w:szCs w:val="26"/>
                  <w:lang w:val="vi-VN"/>
                </w:rPr>
                <w:t xml:space="preserve">Xây </w:t>
              </w:r>
            </w:ins>
            <w:ins w:id="199" w:author="dun" w:date="2023-12-19T07:15:14Z">
              <w:r>
                <w:rPr>
                  <w:rFonts w:hint="default"/>
                  <w:sz w:val="26"/>
                  <w:szCs w:val="26"/>
                  <w:lang w:val="vi-VN"/>
                </w:rPr>
                <w:t xml:space="preserve">dựng </w:t>
              </w:r>
            </w:ins>
            <w:ins w:id="200" w:author="dun" w:date="2023-12-19T07:16:10Z">
              <w:r>
                <w:rPr>
                  <w:rFonts w:hint="default"/>
                  <w:sz w:val="26"/>
                  <w:szCs w:val="26"/>
                  <w:lang w:val="vi-VN"/>
                </w:rPr>
                <w:t xml:space="preserve">thành </w:t>
              </w:r>
            </w:ins>
            <w:ins w:id="201" w:author="dun" w:date="2023-12-19T07:16:11Z">
              <w:r>
                <w:rPr>
                  <w:rFonts w:hint="default"/>
                  <w:sz w:val="26"/>
                  <w:szCs w:val="26"/>
                  <w:lang w:val="vi-VN"/>
                </w:rPr>
                <w:t xml:space="preserve">công </w:t>
              </w:r>
            </w:ins>
            <w:ins w:id="202" w:author="dun" w:date="2023-12-19T07:15:28Z">
              <w:r>
                <w:rPr>
                  <w:rFonts w:hint="default"/>
                  <w:sz w:val="26"/>
                  <w:szCs w:val="26"/>
                  <w:lang w:val="vi-VN"/>
                </w:rPr>
                <w:t xml:space="preserve">khung </w:t>
              </w:r>
            </w:ins>
            <w:ins w:id="203" w:author="dun" w:date="2023-12-19T07:15:34Z">
              <w:r>
                <w:rPr>
                  <w:rFonts w:hint="default"/>
                  <w:sz w:val="26"/>
                  <w:szCs w:val="26"/>
                  <w:lang w:val="vi-VN"/>
                </w:rPr>
                <w:t xml:space="preserve">nhôm </w:t>
              </w:r>
            </w:ins>
            <w:ins w:id="204" w:author="dun" w:date="2023-12-19T07:15:40Z">
              <w:r>
                <w:rPr>
                  <w:rFonts w:hint="default"/>
                  <w:sz w:val="26"/>
                  <w:szCs w:val="26"/>
                  <w:lang w:val="vi-VN"/>
                </w:rPr>
                <w:t xml:space="preserve">chứa </w:t>
              </w:r>
            </w:ins>
            <w:ins w:id="205" w:author="dun" w:date="2023-12-19T07:15:43Z">
              <w:r>
                <w:rPr>
                  <w:rFonts w:hint="default"/>
                  <w:sz w:val="26"/>
                  <w:szCs w:val="26"/>
                  <w:lang w:val="vi-VN"/>
                </w:rPr>
                <w:t>phôi nấm</w:t>
              </w:r>
            </w:ins>
            <w:ins w:id="206" w:author="dun" w:date="2023-12-19T07:15:44Z">
              <w:r>
                <w:rPr>
                  <w:rFonts w:hint="default"/>
                  <w:sz w:val="26"/>
                  <w:szCs w:val="26"/>
                  <w:lang w:val="vi-VN"/>
                </w:rPr>
                <w:t xml:space="preserve">, </w:t>
              </w:r>
            </w:ins>
            <w:ins w:id="207" w:author="dun" w:date="2023-12-19T07:15:51Z">
              <w:r>
                <w:rPr>
                  <w:rFonts w:hint="default"/>
                  <w:sz w:val="26"/>
                  <w:szCs w:val="26"/>
                  <w:lang w:val="vi-VN"/>
                </w:rPr>
                <w:t>thực hiện</w:t>
              </w:r>
            </w:ins>
            <w:ins w:id="208" w:author="dun" w:date="2023-12-19T07:16:23Z">
              <w:r>
                <w:rPr>
                  <w:rFonts w:hint="default"/>
                  <w:sz w:val="26"/>
                  <w:szCs w:val="26"/>
                  <w:lang w:val="vi-VN"/>
                </w:rPr>
                <w:t xml:space="preserve"> </w:t>
              </w:r>
            </w:ins>
            <w:ins w:id="209" w:author="dun" w:date="2023-12-19T07:16:24Z">
              <w:r>
                <w:rPr>
                  <w:rFonts w:hint="default"/>
                  <w:sz w:val="26"/>
                  <w:szCs w:val="26"/>
                  <w:lang w:val="vi-VN"/>
                </w:rPr>
                <w:t xml:space="preserve">tưới </w:t>
              </w:r>
            </w:ins>
            <w:ins w:id="210" w:author="dun" w:date="2023-12-19T07:16:25Z">
              <w:r>
                <w:rPr>
                  <w:rFonts w:hint="default"/>
                  <w:sz w:val="26"/>
                  <w:szCs w:val="26"/>
                  <w:lang w:val="vi-VN"/>
                </w:rPr>
                <w:t>nước</w:t>
              </w:r>
            </w:ins>
            <w:ins w:id="211" w:author="dun" w:date="2023-12-19T07:16:26Z">
              <w:r>
                <w:rPr>
                  <w:rFonts w:hint="default"/>
                  <w:sz w:val="26"/>
                  <w:szCs w:val="26"/>
                  <w:lang w:val="vi-VN"/>
                </w:rPr>
                <w:t xml:space="preserve"> </w:t>
              </w:r>
            </w:ins>
            <w:ins w:id="212" w:author="dun" w:date="2023-12-19T07:16:27Z">
              <w:r>
                <w:rPr>
                  <w:rFonts w:hint="default"/>
                  <w:sz w:val="26"/>
                  <w:szCs w:val="26"/>
                  <w:lang w:val="vi-VN"/>
                </w:rPr>
                <w:t>và</w:t>
              </w:r>
            </w:ins>
            <w:ins w:id="213" w:author="dun" w:date="2023-12-19T07:16:00Z">
              <w:r>
                <w:rPr>
                  <w:rFonts w:hint="default"/>
                  <w:sz w:val="26"/>
                  <w:szCs w:val="26"/>
                  <w:lang w:val="en-US"/>
                </w:rPr>
                <w:t xml:space="preserve"> </w:t>
              </w:r>
            </w:ins>
            <w:ins w:id="214" w:author="dun" w:date="2023-12-19T07:16:17Z">
              <w:r>
                <w:rPr>
                  <w:rFonts w:hint="default"/>
                  <w:sz w:val="26"/>
                  <w:szCs w:val="26"/>
                  <w:lang w:val="vi-VN"/>
                </w:rPr>
                <w:t xml:space="preserve">ghi lại </w:t>
              </w:r>
            </w:ins>
            <w:ins w:id="215" w:author="dun" w:date="2023-12-19T07:16:18Z">
              <w:r>
                <w:rPr>
                  <w:rFonts w:hint="default"/>
                  <w:sz w:val="26"/>
                  <w:szCs w:val="26"/>
                  <w:lang w:val="vi-VN"/>
                </w:rPr>
                <w:t xml:space="preserve">hình </w:t>
              </w:r>
            </w:ins>
            <w:ins w:id="216" w:author="dun" w:date="2023-12-19T07:16:19Z">
              <w:r>
                <w:rPr>
                  <w:rFonts w:hint="default"/>
                  <w:sz w:val="26"/>
                  <w:szCs w:val="26"/>
                  <w:lang w:val="vi-VN"/>
                </w:rPr>
                <w:t>ảnh</w:t>
              </w:r>
            </w:ins>
            <w:ins w:id="217" w:author="dun" w:date="2023-12-19T07:17:04Z">
              <w:r>
                <w:rPr>
                  <w:rFonts w:hint="default"/>
                  <w:sz w:val="26"/>
                  <w:szCs w:val="26"/>
                  <w:lang w:val="vi-VN"/>
                </w:rPr>
                <w:t>.</w:t>
              </w:r>
            </w:ins>
          </w:p>
        </w:tc>
      </w:tr>
      <w:tr>
        <w:tblPrEx>
          <w:tblCellMar>
            <w:top w:w="0" w:type="dxa"/>
            <w:left w:w="0" w:type="dxa"/>
            <w:bottom w:w="0" w:type="dxa"/>
            <w:right w:w="0" w:type="dxa"/>
          </w:tblCellMar>
        </w:tblPrEx>
        <w:trPr>
          <w:trHeight w:val="329" w:hRule="atLeast"/>
          <w:jc w:val="center"/>
          <w:ins w:id="218" w:author="dun" w:date="2023-12-19T07:17:06Z"/>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ins w:id="219" w:author="dun" w:date="2023-12-19T07:17:06Z"/>
                <w:rFonts w:hint="default"/>
                <w:sz w:val="26"/>
                <w:szCs w:val="26"/>
                <w:lang w:val="vi-VN"/>
              </w:rPr>
            </w:pPr>
            <w:ins w:id="220" w:author="dun" w:date="2023-12-19T07:17:07Z">
              <w:r>
                <w:rPr>
                  <w:rFonts w:hint="default"/>
                  <w:sz w:val="26"/>
                  <w:szCs w:val="26"/>
                  <w:lang w:val="vi-VN"/>
                </w:rPr>
                <w:t>5</w:t>
              </w:r>
            </w:ins>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rPr>
                <w:ins w:id="221" w:author="dun" w:date="2023-12-19T07:17:06Z"/>
                <w:rFonts w:hint="default" w:ascii="Times New Roman"/>
                <w:sz w:val="26"/>
                <w:szCs w:val="26"/>
                <w:lang w:val="vi-VN" w:eastAsia="ru-RU"/>
              </w:rPr>
            </w:pPr>
            <w:ins w:id="222" w:author="dun" w:date="2023-12-19T07:17:18Z">
              <w:r>
                <w:rPr>
                  <w:rFonts w:hint="default" w:ascii="Times New Roman"/>
                  <w:sz w:val="26"/>
                  <w:szCs w:val="26"/>
                  <w:lang w:val="vi-VN" w:eastAsia="ru-RU"/>
                </w:rPr>
                <w:t>15</w:t>
              </w:r>
            </w:ins>
            <w:ins w:id="223" w:author="dun" w:date="2023-12-19T07:17:19Z">
              <w:r>
                <w:rPr>
                  <w:rFonts w:hint="default" w:ascii="Times New Roman"/>
                  <w:sz w:val="26"/>
                  <w:szCs w:val="26"/>
                  <w:lang w:val="vi-VN" w:eastAsia="ru-RU"/>
                </w:rPr>
                <w:t>/0</w:t>
              </w:r>
            </w:ins>
            <w:ins w:id="224" w:author="dun" w:date="2023-12-19T07:17:20Z">
              <w:r>
                <w:rPr>
                  <w:rFonts w:hint="default" w:ascii="Times New Roman"/>
                  <w:sz w:val="26"/>
                  <w:szCs w:val="26"/>
                  <w:lang w:val="vi-VN" w:eastAsia="ru-RU"/>
                </w:rPr>
                <w:t>2</w:t>
              </w:r>
            </w:ins>
            <w:ins w:id="225" w:author="dun" w:date="2023-12-19T07:17:21Z">
              <w:r>
                <w:rPr>
                  <w:rFonts w:hint="default" w:ascii="Times New Roman"/>
                  <w:sz w:val="26"/>
                  <w:szCs w:val="26"/>
                  <w:lang w:val="vi-VN" w:eastAsia="ru-RU"/>
                </w:rPr>
                <w:t>/20</w:t>
              </w:r>
            </w:ins>
            <w:ins w:id="226" w:author="dun" w:date="2023-12-19T07:17:22Z">
              <w:r>
                <w:rPr>
                  <w:rFonts w:hint="default" w:ascii="Times New Roman"/>
                  <w:sz w:val="26"/>
                  <w:szCs w:val="26"/>
                  <w:lang w:val="vi-VN" w:eastAsia="ru-RU"/>
                </w:rPr>
                <w:t>24</w:t>
              </w:r>
            </w:ins>
            <w:ins w:id="227" w:author="dun" w:date="2023-12-19T07:17:31Z">
              <w:r>
                <w:rPr>
                  <w:rFonts w:hint="default" w:ascii="Times New Roman"/>
                  <w:sz w:val="26"/>
                  <w:szCs w:val="26"/>
                  <w:lang w:val="vi-VN" w:eastAsia="ru-RU"/>
                </w:rPr>
                <w:t xml:space="preserve"> </w:t>
              </w:r>
            </w:ins>
            <w:ins w:id="228" w:author="dun" w:date="2023-12-19T07:17:30Z">
              <w:r>
                <w:rPr/>
                <w:t>–</w:t>
              </w:r>
            </w:ins>
            <w:ins w:id="229" w:author="dun" w:date="2023-12-19T07:17:30Z">
              <w:r>
                <w:rPr>
                  <w:rFonts w:hint="default" w:ascii="Times New Roman"/>
                  <w:lang w:val="vi-VN"/>
                </w:rPr>
                <w:t xml:space="preserve"> </w:t>
              </w:r>
            </w:ins>
            <w:ins w:id="230" w:author="dun" w:date="2023-12-19T07:17:35Z">
              <w:r>
                <w:rPr>
                  <w:rFonts w:hint="default" w:ascii="Times New Roman"/>
                  <w:lang w:val="vi-VN"/>
                </w:rPr>
                <w:t>2</w:t>
              </w:r>
            </w:ins>
            <w:ins w:id="231" w:author="dun" w:date="2023-12-19T07:17:36Z">
              <w:r>
                <w:rPr>
                  <w:rFonts w:hint="default" w:ascii="Times New Roman"/>
                  <w:lang w:val="vi-VN"/>
                </w:rPr>
                <w:t>9</w:t>
              </w:r>
            </w:ins>
            <w:ins w:id="232" w:author="dun" w:date="2023-12-19T07:17:30Z">
              <w:r>
                <w:rPr>
                  <w:rFonts w:hint="default" w:ascii="Times New Roman"/>
                  <w:lang w:val="vi-VN"/>
                </w:rPr>
                <w:t>/02/2024</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kinsoku w:val="0"/>
              <w:overflowPunct w:val="0"/>
              <w:ind w:left="0" w:firstLine="0"/>
              <w:jc w:val="both"/>
              <w:textAlignment w:val="baseline"/>
              <w:rPr>
                <w:ins w:id="233" w:author="dun" w:date="2023-12-19T07:17:06Z"/>
                <w:rFonts w:hint="default"/>
                <w:sz w:val="26"/>
                <w:szCs w:val="26"/>
                <w:lang w:val="vi-VN" w:eastAsia="ru-RU"/>
              </w:rPr>
            </w:pPr>
            <w:ins w:id="234" w:author="dun" w:date="2023-12-19T07:18:02Z">
              <w:r>
                <w:rPr>
                  <w:rFonts w:hint="default"/>
                  <w:sz w:val="26"/>
                  <w:szCs w:val="26"/>
                  <w:lang w:val="vi-VN" w:eastAsia="ru-RU"/>
                </w:rPr>
                <w:t xml:space="preserve">Xây </w:t>
              </w:r>
            </w:ins>
            <w:ins w:id="235" w:author="dun" w:date="2023-12-19T07:18:03Z">
              <w:r>
                <w:rPr>
                  <w:rFonts w:hint="default"/>
                  <w:sz w:val="26"/>
                  <w:szCs w:val="26"/>
                  <w:lang w:val="vi-VN" w:eastAsia="ru-RU"/>
                </w:rPr>
                <w:t xml:space="preserve">dựng </w:t>
              </w:r>
            </w:ins>
            <w:ins w:id="236" w:author="dun" w:date="2023-12-19T07:18:04Z">
              <w:r>
                <w:rPr>
                  <w:rFonts w:hint="default"/>
                  <w:sz w:val="26"/>
                  <w:szCs w:val="26"/>
                  <w:lang w:val="vi-VN" w:eastAsia="ru-RU"/>
                </w:rPr>
                <w:t xml:space="preserve">phần </w:t>
              </w:r>
            </w:ins>
            <w:ins w:id="237" w:author="dun" w:date="2023-12-19T07:18:05Z">
              <w:r>
                <w:rPr>
                  <w:rFonts w:hint="default"/>
                  <w:sz w:val="26"/>
                  <w:szCs w:val="26"/>
                  <w:lang w:val="vi-VN" w:eastAsia="ru-RU"/>
                </w:rPr>
                <w:t>mềm</w:t>
              </w:r>
            </w:ins>
            <w:ins w:id="238" w:author="dun" w:date="2023-12-19T07:18:06Z">
              <w:r>
                <w:rPr>
                  <w:rFonts w:hint="default"/>
                  <w:sz w:val="26"/>
                  <w:szCs w:val="26"/>
                  <w:lang w:val="vi-VN" w:eastAsia="ru-RU"/>
                </w:rPr>
                <w:t xml:space="preserve"> </w:t>
              </w:r>
            </w:ins>
            <w:ins w:id="239" w:author="dun" w:date="2023-12-19T07:18:10Z">
              <w:r>
                <w:rPr>
                  <w:rFonts w:hint="default"/>
                  <w:sz w:val="26"/>
                  <w:szCs w:val="26"/>
                  <w:lang w:val="vi-VN" w:eastAsia="ru-RU"/>
                </w:rPr>
                <w:t xml:space="preserve">quản </w:t>
              </w:r>
            </w:ins>
            <w:ins w:id="240" w:author="dun" w:date="2023-12-19T07:18:11Z">
              <w:r>
                <w:rPr>
                  <w:rFonts w:hint="default"/>
                  <w:sz w:val="26"/>
                  <w:szCs w:val="26"/>
                  <w:lang w:val="vi-VN" w:eastAsia="ru-RU"/>
                </w:rPr>
                <w:t>lý</w:t>
              </w:r>
            </w:ins>
            <w:ins w:id="241" w:author="dun" w:date="2023-12-19T07:18:41Z">
              <w:r>
                <w:rPr>
                  <w:rFonts w:hint="default"/>
                  <w:sz w:val="26"/>
                  <w:szCs w:val="26"/>
                  <w:lang w:val="vi-VN" w:eastAsia="ru-RU"/>
                </w:rPr>
                <w:t>,</w:t>
              </w:r>
            </w:ins>
            <w:ins w:id="242" w:author="dun" w:date="2023-12-19T07:18:42Z">
              <w:r>
                <w:rPr>
                  <w:rFonts w:hint="default"/>
                  <w:sz w:val="26"/>
                  <w:szCs w:val="26"/>
                  <w:lang w:val="vi-VN" w:eastAsia="ru-RU"/>
                </w:rPr>
                <w:t xml:space="preserve"> giao </w:t>
              </w:r>
            </w:ins>
            <w:ins w:id="243" w:author="dun" w:date="2023-12-19T07:18:43Z">
              <w:r>
                <w:rPr>
                  <w:rFonts w:hint="default"/>
                  <w:sz w:val="26"/>
                  <w:szCs w:val="26"/>
                  <w:lang w:val="vi-VN" w:eastAsia="ru-RU"/>
                </w:rPr>
                <w:t xml:space="preserve">diện </w:t>
              </w:r>
            </w:ins>
            <w:ins w:id="244" w:author="dun" w:date="2023-12-19T07:18:44Z">
              <w:r>
                <w:rPr>
                  <w:rFonts w:hint="default"/>
                  <w:sz w:val="26"/>
                  <w:szCs w:val="26"/>
                  <w:lang w:val="vi-VN" w:eastAsia="ru-RU"/>
                </w:rPr>
                <w:t xml:space="preserve">người </w:t>
              </w:r>
            </w:ins>
            <w:ins w:id="245" w:author="dun" w:date="2023-12-19T07:18:45Z">
              <w:r>
                <w:rPr>
                  <w:rFonts w:hint="default"/>
                  <w:sz w:val="26"/>
                  <w:szCs w:val="26"/>
                  <w:lang w:val="vi-VN" w:eastAsia="ru-RU"/>
                </w:rPr>
                <w:t>dùng</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ins w:id="246" w:author="dun" w:date="2023-12-19T07:17:06Z"/>
                <w:rFonts w:hint="default"/>
                <w:sz w:val="26"/>
                <w:szCs w:val="26"/>
                <w:lang w:val="vi-VN"/>
              </w:rPr>
            </w:pPr>
            <w:ins w:id="247" w:author="dun" w:date="2023-12-19T07:19:30Z">
              <w:r>
                <w:rPr>
                  <w:rFonts w:hint="default"/>
                  <w:sz w:val="26"/>
                  <w:szCs w:val="26"/>
                  <w:lang w:val="vi-VN"/>
                </w:rPr>
                <w:t xml:space="preserve">Hoàn </w:t>
              </w:r>
            </w:ins>
            <w:ins w:id="248" w:author="dun" w:date="2023-12-19T07:19:31Z">
              <w:r>
                <w:rPr>
                  <w:rFonts w:hint="default"/>
                  <w:sz w:val="26"/>
                  <w:szCs w:val="26"/>
                  <w:lang w:val="vi-VN"/>
                </w:rPr>
                <w:t xml:space="preserve">thiện </w:t>
              </w:r>
            </w:ins>
            <w:ins w:id="249" w:author="dun" w:date="2023-12-19T07:19:32Z">
              <w:r>
                <w:rPr>
                  <w:rFonts w:hint="default"/>
                  <w:sz w:val="26"/>
                  <w:szCs w:val="26"/>
                  <w:lang w:val="vi-VN"/>
                </w:rPr>
                <w:t xml:space="preserve">phần </w:t>
              </w:r>
            </w:ins>
            <w:ins w:id="250" w:author="dun" w:date="2023-12-19T07:19:34Z">
              <w:r>
                <w:rPr>
                  <w:rFonts w:hint="default"/>
                  <w:sz w:val="26"/>
                  <w:szCs w:val="26"/>
                  <w:lang w:val="vi-VN"/>
                </w:rPr>
                <w:t xml:space="preserve">mềm </w:t>
              </w:r>
            </w:ins>
            <w:ins w:id="251" w:author="dun" w:date="2023-12-19T07:19:37Z">
              <w:r>
                <w:rPr>
                  <w:rFonts w:hint="default"/>
                  <w:sz w:val="26"/>
                  <w:szCs w:val="26"/>
                  <w:lang w:val="vi-VN"/>
                </w:rPr>
                <w:t xml:space="preserve">hệ </w:t>
              </w:r>
            </w:ins>
            <w:ins w:id="252" w:author="dun" w:date="2023-12-19T07:19:38Z">
              <w:r>
                <w:rPr>
                  <w:rFonts w:hint="default"/>
                  <w:sz w:val="26"/>
                  <w:szCs w:val="26"/>
                  <w:lang w:val="vi-VN"/>
                </w:rPr>
                <w:t>thống</w:t>
              </w:r>
            </w:ins>
            <w:ins w:id="253" w:author="dun" w:date="2023-12-19T07:22:18Z">
              <w:r>
                <w:rPr>
                  <w:rFonts w:hint="default"/>
                  <w:sz w:val="26"/>
                  <w:szCs w:val="26"/>
                  <w:lang w:val="vi-VN"/>
                </w:rPr>
                <w:t xml:space="preserve"> </w:t>
              </w:r>
            </w:ins>
          </w:p>
        </w:tc>
      </w:tr>
      <w:tr>
        <w:tblPrEx>
          <w:tblCellMar>
            <w:top w:w="0" w:type="dxa"/>
            <w:left w:w="0" w:type="dxa"/>
            <w:bottom w:w="0" w:type="dxa"/>
            <w:right w:w="0" w:type="dxa"/>
          </w:tblCellMar>
        </w:tblPrEx>
        <w:trPr>
          <w:trHeight w:val="329" w:hRule="atLeast"/>
          <w:jc w:val="center"/>
          <w:ins w:id="254" w:author="dun" w:date="2023-12-19T07:19:38Z"/>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ins w:id="255" w:author="dun" w:date="2023-12-19T07:19:38Z"/>
                <w:rFonts w:hint="default"/>
                <w:sz w:val="26"/>
                <w:szCs w:val="26"/>
                <w:lang w:val="vi-VN"/>
              </w:rPr>
            </w:pPr>
            <w:ins w:id="256" w:author="dun" w:date="2023-12-19T07:19:40Z">
              <w:r>
                <w:rPr>
                  <w:rFonts w:hint="default"/>
                  <w:sz w:val="26"/>
                  <w:szCs w:val="26"/>
                  <w:lang w:val="vi-VN"/>
                </w:rPr>
                <w:t>6</w:t>
              </w:r>
            </w:ins>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rPr>
                <w:ins w:id="257" w:author="dun" w:date="2023-12-19T07:19:38Z"/>
                <w:rFonts w:hint="default" w:ascii="Times New Roman"/>
                <w:sz w:val="26"/>
                <w:szCs w:val="26"/>
                <w:lang w:val="vi-VN" w:eastAsia="ru-RU"/>
              </w:rPr>
            </w:pPr>
            <w:ins w:id="258" w:author="dun" w:date="2023-12-19T07:20:13Z">
              <w:r>
                <w:rPr>
                  <w:rFonts w:hint="default" w:ascii="Times New Roman"/>
                  <w:sz w:val="26"/>
                  <w:szCs w:val="26"/>
                  <w:lang w:val="vi-VN" w:eastAsia="ru-RU"/>
                </w:rPr>
                <w:t>01/</w:t>
              </w:r>
            </w:ins>
            <w:ins w:id="259" w:author="dun" w:date="2023-12-19T07:20:14Z">
              <w:r>
                <w:rPr>
                  <w:rFonts w:hint="default" w:ascii="Times New Roman"/>
                  <w:sz w:val="26"/>
                  <w:szCs w:val="26"/>
                  <w:lang w:val="vi-VN" w:eastAsia="ru-RU"/>
                </w:rPr>
                <w:t>03</w:t>
              </w:r>
            </w:ins>
            <w:ins w:id="260" w:author="dun" w:date="2023-12-19T07:20:15Z">
              <w:r>
                <w:rPr>
                  <w:rFonts w:hint="default" w:ascii="Times New Roman"/>
                  <w:sz w:val="26"/>
                  <w:szCs w:val="26"/>
                  <w:lang w:val="vi-VN" w:eastAsia="ru-RU"/>
                </w:rPr>
                <w:t>/20</w:t>
              </w:r>
            </w:ins>
            <w:ins w:id="261" w:author="dun" w:date="2023-12-19T07:20:16Z">
              <w:r>
                <w:rPr>
                  <w:rFonts w:hint="default" w:ascii="Times New Roman"/>
                  <w:sz w:val="26"/>
                  <w:szCs w:val="26"/>
                  <w:lang w:val="vi-VN" w:eastAsia="ru-RU"/>
                </w:rPr>
                <w:t>24</w:t>
              </w:r>
            </w:ins>
            <w:ins w:id="262" w:author="dun" w:date="2023-12-19T07:20:21Z">
              <w:r>
                <w:rPr>
                  <w:rFonts w:hint="default" w:ascii="Times New Roman"/>
                  <w:sz w:val="26"/>
                  <w:szCs w:val="26"/>
                  <w:lang w:val="vi-VN" w:eastAsia="ru-RU"/>
                </w:rPr>
                <w:t xml:space="preserve"> </w:t>
              </w:r>
            </w:ins>
            <w:ins w:id="263" w:author="dun" w:date="2023-12-19T07:20:21Z">
              <w:r>
                <w:rPr/>
                <w:t>–</w:t>
              </w:r>
            </w:ins>
            <w:ins w:id="264" w:author="dun" w:date="2023-12-19T07:20:21Z">
              <w:r>
                <w:rPr>
                  <w:rFonts w:hint="default" w:ascii="Times New Roman"/>
                  <w:lang w:val="vi-VN"/>
                </w:rPr>
                <w:t xml:space="preserve"> </w:t>
              </w:r>
            </w:ins>
            <w:ins w:id="265" w:author="dun" w:date="2023-12-19T07:23:06Z">
              <w:r>
                <w:rPr>
                  <w:rFonts w:hint="default" w:ascii="Times New Roman"/>
                  <w:lang w:val="vi-VN"/>
                </w:rPr>
                <w:t>29</w:t>
              </w:r>
            </w:ins>
            <w:ins w:id="266" w:author="dun" w:date="2023-12-19T07:20:27Z">
              <w:r>
                <w:rPr>
                  <w:rFonts w:hint="default" w:ascii="Times New Roman"/>
                  <w:lang w:val="vi-VN"/>
                </w:rPr>
                <w:t>/</w:t>
              </w:r>
            </w:ins>
            <w:ins w:id="267" w:author="dun" w:date="2023-12-19T07:20:28Z">
              <w:r>
                <w:rPr>
                  <w:rFonts w:hint="default" w:ascii="Times New Roman"/>
                  <w:lang w:val="vi-VN"/>
                </w:rPr>
                <w:t>0</w:t>
              </w:r>
            </w:ins>
            <w:ins w:id="268" w:author="dun" w:date="2023-12-19T07:23:04Z">
              <w:r>
                <w:rPr>
                  <w:rFonts w:hint="default" w:ascii="Times New Roman"/>
                  <w:lang w:val="vi-VN"/>
                </w:rPr>
                <w:t>3/</w:t>
              </w:r>
            </w:ins>
            <w:ins w:id="269" w:author="dun" w:date="2023-12-19T07:20:29Z">
              <w:r>
                <w:rPr>
                  <w:rFonts w:hint="default" w:ascii="Times New Roman"/>
                  <w:lang w:val="vi-VN"/>
                </w:rPr>
                <w:t>202</w:t>
              </w:r>
            </w:ins>
            <w:ins w:id="270" w:author="dun" w:date="2023-12-19T07:20:30Z">
              <w:r>
                <w:rPr>
                  <w:rFonts w:hint="default" w:ascii="Times New Roman"/>
                  <w:lang w:val="vi-VN"/>
                </w:rPr>
                <w:t>4</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kinsoku w:val="0"/>
              <w:overflowPunct w:val="0"/>
              <w:ind w:left="0" w:firstLine="0"/>
              <w:jc w:val="both"/>
              <w:textAlignment w:val="baseline"/>
              <w:rPr>
                <w:ins w:id="271" w:author="dun" w:date="2023-12-19T07:19:38Z"/>
                <w:rFonts w:hint="default"/>
                <w:sz w:val="26"/>
                <w:szCs w:val="26"/>
                <w:lang w:val="vi-VN" w:eastAsia="ru-RU"/>
              </w:rPr>
            </w:pPr>
            <w:ins w:id="272" w:author="dun" w:date="2023-12-19T07:20:37Z">
              <w:r>
                <w:rPr>
                  <w:rFonts w:hint="default"/>
                  <w:sz w:val="26"/>
                  <w:szCs w:val="26"/>
                  <w:lang w:val="vi-VN" w:eastAsia="ru-RU"/>
                </w:rPr>
                <w:t xml:space="preserve">Chạy thử </w:t>
              </w:r>
            </w:ins>
            <w:ins w:id="273" w:author="dun" w:date="2023-12-19T07:20:39Z">
              <w:r>
                <w:rPr>
                  <w:rFonts w:hint="default"/>
                  <w:sz w:val="26"/>
                  <w:szCs w:val="26"/>
                  <w:lang w:val="vi-VN" w:eastAsia="ru-RU"/>
                </w:rPr>
                <w:t xml:space="preserve">nghiệm, </w:t>
              </w:r>
            </w:ins>
            <w:ins w:id="274" w:author="dun" w:date="2023-12-19T07:20:48Z">
              <w:r>
                <w:rPr>
                  <w:rFonts w:hint="default"/>
                  <w:sz w:val="26"/>
                  <w:szCs w:val="26"/>
                  <w:lang w:val="vi-VN" w:eastAsia="ru-RU"/>
                </w:rPr>
                <w:t xml:space="preserve">chuẩn bị </w:t>
              </w:r>
            </w:ins>
            <w:ins w:id="275" w:author="dun" w:date="2023-12-19T07:20:50Z">
              <w:r>
                <w:rPr>
                  <w:rFonts w:hint="default"/>
                  <w:sz w:val="26"/>
                  <w:szCs w:val="26"/>
                  <w:lang w:val="vi-VN" w:eastAsia="ru-RU"/>
                </w:rPr>
                <w:t>dataset</w:t>
              </w:r>
            </w:ins>
            <w:ins w:id="276" w:author="dun" w:date="2023-12-19T07:20:58Z">
              <w:r>
                <w:rPr>
                  <w:rFonts w:hint="default"/>
                  <w:sz w:val="26"/>
                  <w:szCs w:val="26"/>
                  <w:lang w:val="vi-VN" w:eastAsia="ru-RU"/>
                </w:rPr>
                <w:t xml:space="preserve"> </w:t>
              </w:r>
            </w:ins>
            <w:ins w:id="277" w:author="dun" w:date="2023-12-19T07:21:08Z">
              <w:r>
                <w:rPr>
                  <w:rFonts w:hint="default"/>
                  <w:sz w:val="26"/>
                  <w:szCs w:val="26"/>
                  <w:lang w:val="vi-VN" w:eastAsia="ru-RU"/>
                </w:rPr>
                <w:t xml:space="preserve">đầy </w:t>
              </w:r>
            </w:ins>
            <w:ins w:id="278" w:author="dun" w:date="2023-12-19T07:21:09Z">
              <w:r>
                <w:rPr>
                  <w:rFonts w:hint="default"/>
                  <w:sz w:val="26"/>
                  <w:szCs w:val="26"/>
                  <w:lang w:val="vi-VN" w:eastAsia="ru-RU"/>
                </w:rPr>
                <w:t>đủ</w:t>
              </w:r>
            </w:ins>
            <w:ins w:id="279" w:author="dun" w:date="2023-12-19T07:21:13Z">
              <w:r>
                <w:rPr>
                  <w:rFonts w:hint="default"/>
                  <w:sz w:val="26"/>
                  <w:szCs w:val="26"/>
                  <w:lang w:val="vi-VN" w:eastAsia="ru-RU"/>
                </w:rPr>
                <w:t xml:space="preserve">, </w:t>
              </w:r>
            </w:ins>
            <w:ins w:id="280" w:author="dun" w:date="2023-12-19T07:21:14Z">
              <w:r>
                <w:rPr>
                  <w:rFonts w:hint="default"/>
                  <w:sz w:val="26"/>
                  <w:szCs w:val="26"/>
                  <w:lang w:val="vi-VN" w:eastAsia="ru-RU"/>
                </w:rPr>
                <w:t xml:space="preserve">thực </w:t>
              </w:r>
            </w:ins>
            <w:ins w:id="281" w:author="dun" w:date="2023-12-19T07:21:15Z">
              <w:r>
                <w:rPr>
                  <w:rFonts w:hint="default"/>
                  <w:sz w:val="26"/>
                  <w:szCs w:val="26"/>
                  <w:lang w:val="vi-VN" w:eastAsia="ru-RU"/>
                </w:rPr>
                <w:t xml:space="preserve">hiện </w:t>
              </w:r>
            </w:ins>
            <w:ins w:id="282" w:author="dun" w:date="2023-12-19T07:21:17Z">
              <w:r>
                <w:rPr>
                  <w:rFonts w:hint="default"/>
                  <w:sz w:val="26"/>
                  <w:szCs w:val="26"/>
                  <w:lang w:val="vi-VN" w:eastAsia="ru-RU"/>
                </w:rPr>
                <w:t xml:space="preserve">huấn </w:t>
              </w:r>
            </w:ins>
            <w:ins w:id="283" w:author="dun" w:date="2023-12-19T07:21:18Z">
              <w:r>
                <w:rPr>
                  <w:rFonts w:hint="default"/>
                  <w:sz w:val="26"/>
                  <w:szCs w:val="26"/>
                  <w:lang w:val="vi-VN" w:eastAsia="ru-RU"/>
                </w:rPr>
                <w:t>luyện</w:t>
              </w:r>
            </w:ins>
            <w:ins w:id="284" w:author="dun" w:date="2023-12-19T07:21:26Z">
              <w:r>
                <w:rPr>
                  <w:rFonts w:hint="default"/>
                  <w:sz w:val="26"/>
                  <w:szCs w:val="26"/>
                  <w:lang w:val="vi-VN" w:eastAsia="ru-RU"/>
                </w:rPr>
                <w:t xml:space="preserve"> </w:t>
              </w:r>
            </w:ins>
            <w:ins w:id="285" w:author="dun" w:date="2023-12-19T07:21:27Z">
              <w:r>
                <w:rPr>
                  <w:rFonts w:hint="default"/>
                  <w:sz w:val="26"/>
                  <w:szCs w:val="26"/>
                  <w:lang w:val="vi-VN" w:eastAsia="ru-RU"/>
                </w:rPr>
                <w:t xml:space="preserve">liên </w:t>
              </w:r>
            </w:ins>
            <w:ins w:id="286" w:author="dun" w:date="2023-12-19T07:21:28Z">
              <w:r>
                <w:rPr>
                  <w:rFonts w:hint="default"/>
                  <w:sz w:val="26"/>
                  <w:szCs w:val="26"/>
                  <w:lang w:val="vi-VN" w:eastAsia="ru-RU"/>
                </w:rPr>
                <w:t>tục</w:t>
              </w:r>
            </w:ins>
            <w:ins w:id="287" w:author="dun" w:date="2023-12-19T07:21:40Z">
              <w:r>
                <w:rPr>
                  <w:rFonts w:hint="default"/>
                  <w:sz w:val="26"/>
                  <w:szCs w:val="26"/>
                  <w:lang w:val="vi-VN" w:eastAsia="ru-RU"/>
                </w:rPr>
                <w:t xml:space="preserve"> </w:t>
              </w:r>
            </w:ins>
            <w:ins w:id="288" w:author="dun" w:date="2023-12-19T07:21:43Z">
              <w:r>
                <w:rPr>
                  <w:rFonts w:hint="default"/>
                  <w:sz w:val="26"/>
                  <w:szCs w:val="26"/>
                  <w:lang w:val="vi-VN" w:eastAsia="ru-RU"/>
                </w:rPr>
                <w:t xml:space="preserve">nhằm </w:t>
              </w:r>
            </w:ins>
            <w:ins w:id="289" w:author="dun" w:date="2023-12-19T07:21:44Z">
              <w:r>
                <w:rPr>
                  <w:rFonts w:hint="default"/>
                  <w:sz w:val="26"/>
                  <w:szCs w:val="26"/>
                  <w:lang w:val="vi-VN" w:eastAsia="ru-RU"/>
                </w:rPr>
                <w:t xml:space="preserve">cải </w:t>
              </w:r>
            </w:ins>
            <w:ins w:id="290" w:author="dun" w:date="2023-12-19T07:21:45Z">
              <w:r>
                <w:rPr>
                  <w:rFonts w:hint="default"/>
                  <w:sz w:val="26"/>
                  <w:szCs w:val="26"/>
                  <w:lang w:val="vi-VN" w:eastAsia="ru-RU"/>
                </w:rPr>
                <w:t xml:space="preserve">thiện </w:t>
              </w:r>
            </w:ins>
            <w:ins w:id="291" w:author="dun" w:date="2023-12-19T07:21:46Z">
              <w:r>
                <w:rPr>
                  <w:rFonts w:hint="default"/>
                  <w:sz w:val="26"/>
                  <w:szCs w:val="26"/>
                  <w:lang w:val="vi-VN" w:eastAsia="ru-RU"/>
                </w:rPr>
                <w:t xml:space="preserve">mô </w:t>
              </w:r>
            </w:ins>
            <w:ins w:id="292" w:author="dun" w:date="2023-12-19T07:21:47Z">
              <w:r>
                <w:rPr>
                  <w:rFonts w:hint="default"/>
                  <w:sz w:val="26"/>
                  <w:szCs w:val="26"/>
                  <w:lang w:val="vi-VN" w:eastAsia="ru-RU"/>
                </w:rPr>
                <w:t>hình</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ins w:id="293" w:author="dun" w:date="2023-12-19T07:19:38Z"/>
                <w:rFonts w:hint="default"/>
                <w:sz w:val="26"/>
                <w:szCs w:val="26"/>
                <w:lang w:val="vi-VN"/>
              </w:rPr>
            </w:pPr>
            <w:ins w:id="294" w:author="dun" w:date="2023-12-19T07:21:53Z">
              <w:r>
                <w:rPr>
                  <w:rFonts w:hint="default"/>
                  <w:sz w:val="26"/>
                  <w:szCs w:val="26"/>
                  <w:lang w:val="vi-VN"/>
                </w:rPr>
                <w:t xml:space="preserve">Đảm </w:t>
              </w:r>
            </w:ins>
            <w:ins w:id="295" w:author="dun" w:date="2023-12-19T07:21:54Z">
              <w:r>
                <w:rPr>
                  <w:rFonts w:hint="default"/>
                  <w:sz w:val="26"/>
                  <w:szCs w:val="26"/>
                  <w:lang w:val="vi-VN"/>
                </w:rPr>
                <w:t xml:space="preserve">bảo </w:t>
              </w:r>
            </w:ins>
            <w:ins w:id="296" w:author="dun" w:date="2023-12-19T07:22:38Z">
              <w:r>
                <w:rPr>
                  <w:rFonts w:hint="default"/>
                  <w:sz w:val="26"/>
                  <w:szCs w:val="26"/>
                  <w:lang w:val="vi-VN"/>
                </w:rPr>
                <w:t xml:space="preserve">tỉ </w:t>
              </w:r>
            </w:ins>
            <w:ins w:id="297" w:author="dun" w:date="2023-12-19T07:22:39Z">
              <w:r>
                <w:rPr>
                  <w:rFonts w:hint="default"/>
                  <w:sz w:val="26"/>
                  <w:szCs w:val="26"/>
                  <w:lang w:val="vi-VN"/>
                </w:rPr>
                <w:t xml:space="preserve">lệ </w:t>
              </w:r>
            </w:ins>
            <w:ins w:id="298" w:author="dun" w:date="2023-12-19T07:22:31Z">
              <w:r>
                <w:rPr>
                  <w:rFonts w:hint="default"/>
                  <w:sz w:val="26"/>
                  <w:szCs w:val="26"/>
                  <w:lang w:val="vi-VN"/>
                </w:rPr>
                <w:t xml:space="preserve">phát </w:t>
              </w:r>
            </w:ins>
            <w:ins w:id="299" w:author="dun" w:date="2023-12-19T07:22:32Z">
              <w:r>
                <w:rPr>
                  <w:rFonts w:hint="default"/>
                  <w:sz w:val="26"/>
                  <w:szCs w:val="26"/>
                  <w:lang w:val="vi-VN"/>
                </w:rPr>
                <w:t xml:space="preserve">hiện </w:t>
              </w:r>
            </w:ins>
            <w:ins w:id="300" w:author="dun" w:date="2023-12-19T07:22:33Z">
              <w:r>
                <w:rPr>
                  <w:rFonts w:hint="default"/>
                  <w:sz w:val="26"/>
                  <w:szCs w:val="26"/>
                  <w:lang w:val="vi-VN"/>
                </w:rPr>
                <w:t xml:space="preserve">đúng </w:t>
              </w:r>
            </w:ins>
            <w:ins w:id="301" w:author="dun" w:date="2023-12-19T07:22:45Z">
              <w:r>
                <w:rPr>
                  <w:rFonts w:hint="default"/>
                  <w:sz w:val="26"/>
                  <w:szCs w:val="26"/>
                  <w:lang w:val="vi-VN"/>
                </w:rPr>
                <w:t xml:space="preserve">chiếm </w:t>
              </w:r>
            </w:ins>
            <w:ins w:id="302" w:author="dun" w:date="2023-12-19T07:22:46Z">
              <w:r>
                <w:rPr>
                  <w:rFonts w:hint="default"/>
                  <w:sz w:val="26"/>
                  <w:szCs w:val="26"/>
                  <w:lang w:val="vi-VN"/>
                </w:rPr>
                <w:t xml:space="preserve">trên </w:t>
              </w:r>
            </w:ins>
            <w:ins w:id="303" w:author="dun" w:date="2023-12-19T07:22:47Z">
              <w:r>
                <w:rPr>
                  <w:rFonts w:hint="default"/>
                  <w:sz w:val="26"/>
                  <w:szCs w:val="26"/>
                  <w:lang w:val="vi-VN"/>
                </w:rPr>
                <w:t>80</w:t>
              </w:r>
            </w:ins>
            <w:ins w:id="304" w:author="dun" w:date="2023-12-19T07:22:48Z">
              <w:r>
                <w:rPr>
                  <w:rFonts w:hint="default"/>
                  <w:sz w:val="26"/>
                  <w:szCs w:val="26"/>
                  <w:lang w:val="vi-VN"/>
                </w:rPr>
                <w:t>%</w:t>
              </w:r>
            </w:ins>
          </w:p>
        </w:tc>
      </w:tr>
      <w:tr>
        <w:tblPrEx>
          <w:tblCellMar>
            <w:top w:w="0" w:type="dxa"/>
            <w:left w:w="0" w:type="dxa"/>
            <w:bottom w:w="0" w:type="dxa"/>
            <w:right w:w="0" w:type="dxa"/>
          </w:tblCellMar>
        </w:tblPrEx>
        <w:trPr>
          <w:trHeight w:val="329" w:hRule="atLeast"/>
          <w:jc w:val="center"/>
          <w:ins w:id="305" w:author="dun" w:date="2023-12-19T07:22:54Z"/>
        </w:trPr>
        <w:tc>
          <w:tcPr>
            <w:tcW w:w="441"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spacing w:before="48" w:after="48"/>
              <w:ind w:firstLine="0"/>
              <w:jc w:val="center"/>
              <w:textAlignment w:val="baseline"/>
              <w:rPr>
                <w:ins w:id="306" w:author="dun" w:date="2023-12-19T07:22:54Z"/>
                <w:rFonts w:hint="default"/>
                <w:sz w:val="26"/>
                <w:szCs w:val="26"/>
                <w:lang w:val="vi-VN"/>
              </w:rPr>
            </w:pPr>
            <w:ins w:id="307" w:author="dun" w:date="2023-12-19T07:22:56Z">
              <w:r>
                <w:rPr>
                  <w:rFonts w:hint="default"/>
                  <w:sz w:val="26"/>
                  <w:szCs w:val="26"/>
                  <w:lang w:val="vi-VN"/>
                </w:rPr>
                <w:t>7</w:t>
              </w:r>
            </w:ins>
          </w:p>
        </w:tc>
        <w:tc>
          <w:tcPr>
            <w:tcW w:w="1557"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pStyle w:val="22"/>
              <w:rPr>
                <w:ins w:id="308" w:author="dun" w:date="2023-12-19T07:22:54Z"/>
                <w:rFonts w:hint="default" w:ascii="Times New Roman"/>
                <w:sz w:val="26"/>
                <w:szCs w:val="26"/>
                <w:lang w:val="vi-VN" w:eastAsia="ru-RU"/>
              </w:rPr>
            </w:pPr>
            <w:ins w:id="309" w:author="dun" w:date="2023-12-19T07:22:59Z">
              <w:r>
                <w:rPr>
                  <w:rFonts w:hint="default" w:ascii="Times New Roman"/>
                  <w:sz w:val="26"/>
                  <w:szCs w:val="26"/>
                  <w:lang w:val="vi-VN" w:eastAsia="ru-RU"/>
                </w:rPr>
                <w:t>0</w:t>
              </w:r>
            </w:ins>
            <w:ins w:id="310" w:author="dun" w:date="2023-12-19T07:23:09Z">
              <w:r>
                <w:rPr>
                  <w:rFonts w:hint="default" w:ascii="Times New Roman"/>
                  <w:sz w:val="26"/>
                  <w:szCs w:val="26"/>
                  <w:lang w:val="vi-VN" w:eastAsia="ru-RU"/>
                </w:rPr>
                <w:t>1/</w:t>
              </w:r>
            </w:ins>
            <w:ins w:id="311" w:author="dun" w:date="2023-12-19T07:23:10Z">
              <w:r>
                <w:rPr>
                  <w:rFonts w:hint="default" w:ascii="Times New Roman"/>
                  <w:sz w:val="26"/>
                  <w:szCs w:val="26"/>
                  <w:lang w:val="vi-VN" w:eastAsia="ru-RU"/>
                </w:rPr>
                <w:t>0</w:t>
              </w:r>
            </w:ins>
            <w:ins w:id="312" w:author="dun" w:date="2023-12-19T07:23:11Z">
              <w:r>
                <w:rPr>
                  <w:rFonts w:hint="default" w:ascii="Times New Roman"/>
                  <w:sz w:val="26"/>
                  <w:szCs w:val="26"/>
                  <w:lang w:val="vi-VN" w:eastAsia="ru-RU"/>
                </w:rPr>
                <w:t>4</w:t>
              </w:r>
            </w:ins>
            <w:ins w:id="313" w:author="dun" w:date="2023-12-19T07:23:13Z">
              <w:r>
                <w:rPr>
                  <w:rFonts w:hint="default" w:ascii="Times New Roman"/>
                  <w:sz w:val="26"/>
                  <w:szCs w:val="26"/>
                  <w:lang w:val="vi-VN" w:eastAsia="ru-RU"/>
                </w:rPr>
                <w:t>/20</w:t>
              </w:r>
            </w:ins>
            <w:ins w:id="314" w:author="dun" w:date="2023-12-19T07:23:14Z">
              <w:r>
                <w:rPr>
                  <w:rFonts w:hint="default" w:ascii="Times New Roman"/>
                  <w:sz w:val="26"/>
                  <w:szCs w:val="26"/>
                  <w:lang w:val="vi-VN" w:eastAsia="ru-RU"/>
                </w:rPr>
                <w:t>24</w:t>
              </w:r>
            </w:ins>
            <w:ins w:id="315" w:author="dun" w:date="2023-12-19T07:23:19Z">
              <w:r>
                <w:rPr>
                  <w:rFonts w:hint="default" w:ascii="Times New Roman"/>
                  <w:sz w:val="26"/>
                  <w:szCs w:val="26"/>
                  <w:lang w:val="vi-VN" w:eastAsia="ru-RU"/>
                </w:rPr>
                <w:t xml:space="preserve"> </w:t>
              </w:r>
            </w:ins>
            <w:ins w:id="316" w:author="dun" w:date="2023-12-19T07:23:19Z">
              <w:r>
                <w:rPr/>
                <w:t>–</w:t>
              </w:r>
            </w:ins>
            <w:ins w:id="317" w:author="dun" w:date="2023-12-19T07:23:19Z">
              <w:r>
                <w:rPr>
                  <w:rFonts w:hint="default" w:ascii="Times New Roman"/>
                  <w:lang w:val="vi-VN"/>
                </w:rPr>
                <w:t xml:space="preserve"> </w:t>
              </w:r>
            </w:ins>
            <w:ins w:id="318" w:author="dun" w:date="2023-12-19T07:23:32Z">
              <w:r>
                <w:rPr>
                  <w:rFonts w:hint="default" w:ascii="Times New Roman"/>
                  <w:lang w:val="vi-VN"/>
                </w:rPr>
                <w:t>2</w:t>
              </w:r>
            </w:ins>
            <w:ins w:id="319" w:author="dun" w:date="2023-12-19T07:23:33Z">
              <w:r>
                <w:rPr>
                  <w:rFonts w:hint="default" w:ascii="Times New Roman"/>
                  <w:lang w:val="vi-VN"/>
                </w:rPr>
                <w:t>4/</w:t>
              </w:r>
            </w:ins>
            <w:ins w:id="320" w:author="dun" w:date="2023-12-19T07:23:34Z">
              <w:r>
                <w:rPr>
                  <w:rFonts w:hint="default" w:ascii="Times New Roman"/>
                  <w:lang w:val="vi-VN"/>
                </w:rPr>
                <w:t>0</w:t>
              </w:r>
            </w:ins>
            <w:ins w:id="321" w:author="dun" w:date="2023-12-19T07:23:35Z">
              <w:r>
                <w:rPr>
                  <w:rFonts w:hint="default" w:ascii="Times New Roman"/>
                  <w:lang w:val="vi-VN"/>
                </w:rPr>
                <w:t>5/202</w:t>
              </w:r>
            </w:ins>
            <w:ins w:id="322" w:author="dun" w:date="2023-12-19T07:23:36Z">
              <w:r>
                <w:rPr>
                  <w:rFonts w:hint="default" w:ascii="Times New Roman"/>
                  <w:lang w:val="vi-VN"/>
                </w:rPr>
                <w:t>4</w:t>
              </w:r>
            </w:ins>
          </w:p>
        </w:tc>
        <w:tc>
          <w:tcPr>
            <w:tcW w:w="1556"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kinsoku w:val="0"/>
              <w:overflowPunct w:val="0"/>
              <w:ind w:left="0" w:firstLine="0"/>
              <w:jc w:val="both"/>
              <w:textAlignment w:val="baseline"/>
              <w:rPr>
                <w:ins w:id="323" w:author="dun" w:date="2023-12-19T07:24:04Z"/>
                <w:rFonts w:hint="default"/>
                <w:sz w:val="26"/>
                <w:szCs w:val="26"/>
                <w:lang w:val="vi-VN" w:eastAsia="ru-RU"/>
              </w:rPr>
            </w:pPr>
            <w:ins w:id="324" w:author="dun" w:date="2023-12-19T07:23:39Z">
              <w:r>
                <w:rPr>
                  <w:rFonts w:hint="default"/>
                  <w:sz w:val="26"/>
                  <w:szCs w:val="26"/>
                  <w:lang w:val="vi-VN" w:eastAsia="ru-RU"/>
                </w:rPr>
                <w:t xml:space="preserve">Hoàn </w:t>
              </w:r>
            </w:ins>
            <w:ins w:id="325" w:author="dun" w:date="2023-12-19T07:23:40Z">
              <w:r>
                <w:rPr>
                  <w:rFonts w:hint="default"/>
                  <w:sz w:val="26"/>
                  <w:szCs w:val="26"/>
                  <w:lang w:val="vi-VN" w:eastAsia="ru-RU"/>
                </w:rPr>
                <w:t xml:space="preserve">thiện </w:t>
              </w:r>
            </w:ins>
            <w:ins w:id="326" w:author="dun" w:date="2023-12-19T07:23:48Z">
              <w:r>
                <w:rPr>
                  <w:rFonts w:hint="default"/>
                  <w:sz w:val="26"/>
                  <w:szCs w:val="26"/>
                  <w:lang w:val="vi-VN" w:eastAsia="ru-RU"/>
                </w:rPr>
                <w:t xml:space="preserve">hệ </w:t>
              </w:r>
            </w:ins>
            <w:ins w:id="327" w:author="dun" w:date="2023-12-19T07:23:49Z">
              <w:r>
                <w:rPr>
                  <w:rFonts w:hint="default"/>
                  <w:sz w:val="26"/>
                  <w:szCs w:val="26"/>
                  <w:lang w:val="vi-VN" w:eastAsia="ru-RU"/>
                </w:rPr>
                <w:t xml:space="preserve">thống, </w:t>
              </w:r>
            </w:ins>
            <w:ins w:id="328" w:author="dun" w:date="2023-12-19T07:23:56Z">
              <w:r>
                <w:rPr>
                  <w:rFonts w:hint="default"/>
                  <w:sz w:val="26"/>
                  <w:szCs w:val="26"/>
                  <w:lang w:val="vi-VN" w:eastAsia="ru-RU"/>
                </w:rPr>
                <w:t>t</w:t>
              </w:r>
            </w:ins>
            <w:ins w:id="329" w:author="dun" w:date="2023-12-19T07:23:57Z">
              <w:r>
                <w:rPr>
                  <w:rFonts w:hint="default"/>
                  <w:sz w:val="26"/>
                  <w:szCs w:val="26"/>
                  <w:lang w:val="vi-VN" w:eastAsia="ru-RU"/>
                </w:rPr>
                <w:t xml:space="preserve">hực </w:t>
              </w:r>
            </w:ins>
            <w:ins w:id="330" w:author="dun" w:date="2023-12-19T07:23:58Z">
              <w:r>
                <w:rPr>
                  <w:rFonts w:hint="default"/>
                  <w:sz w:val="26"/>
                  <w:szCs w:val="26"/>
                  <w:lang w:val="vi-VN" w:eastAsia="ru-RU"/>
                </w:rPr>
                <w:t xml:space="preserve">hiện </w:t>
              </w:r>
            </w:ins>
            <w:ins w:id="331" w:author="dun" w:date="2023-12-19T07:23:59Z">
              <w:r>
                <w:rPr>
                  <w:rFonts w:hint="default"/>
                  <w:sz w:val="26"/>
                  <w:szCs w:val="26"/>
                  <w:lang w:val="vi-VN" w:eastAsia="ru-RU"/>
                </w:rPr>
                <w:t xml:space="preserve">chỉnh </w:t>
              </w:r>
            </w:ins>
            <w:ins w:id="332" w:author="dun" w:date="2023-12-19T07:24:00Z">
              <w:r>
                <w:rPr>
                  <w:rFonts w:hint="default"/>
                  <w:sz w:val="26"/>
                  <w:szCs w:val="26"/>
                  <w:lang w:val="vi-VN" w:eastAsia="ru-RU"/>
                </w:rPr>
                <w:t xml:space="preserve">sửa lần </w:t>
              </w:r>
            </w:ins>
            <w:ins w:id="333" w:author="dun" w:date="2023-12-19T07:24:01Z">
              <w:r>
                <w:rPr>
                  <w:rFonts w:hint="default"/>
                  <w:sz w:val="26"/>
                  <w:szCs w:val="26"/>
                  <w:lang w:val="vi-VN" w:eastAsia="ru-RU"/>
                </w:rPr>
                <w:t>cuối</w:t>
              </w:r>
            </w:ins>
            <w:ins w:id="334" w:author="dun" w:date="2023-12-19T07:24:03Z">
              <w:r>
                <w:rPr>
                  <w:rFonts w:hint="default"/>
                  <w:sz w:val="26"/>
                  <w:szCs w:val="26"/>
                  <w:lang w:val="vi-VN" w:eastAsia="ru-RU"/>
                </w:rPr>
                <w:t>.</w:t>
              </w:r>
            </w:ins>
          </w:p>
          <w:p>
            <w:pPr>
              <w:kinsoku w:val="0"/>
              <w:overflowPunct w:val="0"/>
              <w:ind w:left="0" w:firstLine="0"/>
              <w:jc w:val="both"/>
              <w:textAlignment w:val="baseline"/>
              <w:rPr>
                <w:ins w:id="335" w:author="dun" w:date="2023-12-19T07:22:54Z"/>
                <w:rFonts w:hint="default"/>
                <w:sz w:val="26"/>
                <w:szCs w:val="26"/>
                <w:lang w:val="vi-VN" w:eastAsia="ru-RU"/>
              </w:rPr>
            </w:pPr>
            <w:ins w:id="336" w:author="dun" w:date="2023-12-19T07:24:05Z">
              <w:r>
                <w:rPr>
                  <w:rFonts w:hint="default"/>
                  <w:sz w:val="26"/>
                  <w:szCs w:val="26"/>
                  <w:lang w:val="vi-VN" w:eastAsia="ru-RU"/>
                </w:rPr>
                <w:t xml:space="preserve">Hoàn </w:t>
              </w:r>
            </w:ins>
            <w:ins w:id="337" w:author="dun" w:date="2023-12-19T07:24:06Z">
              <w:r>
                <w:rPr>
                  <w:rFonts w:hint="default"/>
                  <w:sz w:val="26"/>
                  <w:szCs w:val="26"/>
                  <w:lang w:val="vi-VN" w:eastAsia="ru-RU"/>
                </w:rPr>
                <w:t xml:space="preserve">thiện báo </w:t>
              </w:r>
            </w:ins>
            <w:ins w:id="338" w:author="dun" w:date="2023-12-19T07:24:07Z">
              <w:r>
                <w:rPr>
                  <w:rFonts w:hint="default"/>
                  <w:sz w:val="26"/>
                  <w:szCs w:val="26"/>
                  <w:lang w:val="vi-VN" w:eastAsia="ru-RU"/>
                </w:rPr>
                <w:t>cáo</w:t>
              </w:r>
            </w:ins>
            <w:ins w:id="339" w:author="dun" w:date="2023-12-19T07:24:17Z">
              <w:r>
                <w:rPr>
                  <w:rFonts w:hint="default"/>
                  <w:sz w:val="26"/>
                  <w:szCs w:val="26"/>
                  <w:lang w:val="vi-VN" w:eastAsia="ru-RU"/>
                </w:rPr>
                <w:t>.</w:t>
              </w:r>
            </w:ins>
          </w:p>
        </w:tc>
        <w:tc>
          <w:tcPr>
            <w:tcW w:w="1444" w:type="pc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72" w:type="dxa"/>
              <w:left w:w="144" w:type="dxa"/>
              <w:bottom w:w="72" w:type="dxa"/>
              <w:right w:w="144" w:type="dxa"/>
            </w:tcMar>
            <w:vAlign w:val="top"/>
          </w:tcPr>
          <w:p>
            <w:pPr>
              <w:ind w:firstLine="0"/>
              <w:rPr>
                <w:ins w:id="340" w:author="dun" w:date="2023-12-19T07:22:54Z"/>
                <w:rFonts w:hint="default"/>
                <w:sz w:val="26"/>
                <w:szCs w:val="26"/>
                <w:lang w:val="vi-VN"/>
              </w:rPr>
            </w:pPr>
            <w:ins w:id="341" w:author="dun" w:date="2023-12-19T07:24:28Z">
              <w:r>
                <w:rPr>
                  <w:rFonts w:hint="default"/>
                  <w:sz w:val="26"/>
                  <w:szCs w:val="26"/>
                  <w:lang w:val="vi-VN"/>
                </w:rPr>
                <w:t>K</w:t>
              </w:r>
            </w:ins>
            <w:ins w:id="342" w:author="dun" w:date="2023-12-19T07:24:29Z">
              <w:r>
                <w:rPr>
                  <w:rFonts w:hint="default"/>
                  <w:sz w:val="26"/>
                  <w:szCs w:val="26"/>
                  <w:lang w:val="vi-VN"/>
                </w:rPr>
                <w:t xml:space="preserve">ết </w:t>
              </w:r>
            </w:ins>
            <w:ins w:id="343" w:author="dun" w:date="2023-12-19T07:24:30Z">
              <w:r>
                <w:rPr>
                  <w:rFonts w:hint="default"/>
                  <w:sz w:val="26"/>
                  <w:szCs w:val="26"/>
                  <w:lang w:val="vi-VN"/>
                </w:rPr>
                <w:t xml:space="preserve">thúc </w:t>
              </w:r>
            </w:ins>
            <w:ins w:id="344" w:author="dun" w:date="2023-12-19T07:24:32Z">
              <w:r>
                <w:rPr>
                  <w:rFonts w:hint="default"/>
                  <w:sz w:val="26"/>
                  <w:szCs w:val="26"/>
                  <w:lang w:val="vi-VN"/>
                </w:rPr>
                <w:t xml:space="preserve">việc </w:t>
              </w:r>
            </w:ins>
            <w:ins w:id="345" w:author="dun" w:date="2023-12-19T07:24:33Z">
              <w:r>
                <w:rPr>
                  <w:rFonts w:hint="default"/>
                  <w:sz w:val="26"/>
                  <w:szCs w:val="26"/>
                  <w:lang w:val="vi-VN"/>
                </w:rPr>
                <w:t xml:space="preserve">phát </w:t>
              </w:r>
            </w:ins>
            <w:ins w:id="346" w:author="dun" w:date="2023-12-19T07:24:34Z">
              <w:r>
                <w:rPr>
                  <w:rFonts w:hint="default"/>
                  <w:sz w:val="26"/>
                  <w:szCs w:val="26"/>
                  <w:lang w:val="vi-VN"/>
                </w:rPr>
                <w:t>triển</w:t>
              </w:r>
            </w:ins>
            <w:ins w:id="347" w:author="dun" w:date="2023-12-19T07:24:39Z">
              <w:r>
                <w:rPr>
                  <w:rFonts w:hint="default"/>
                  <w:sz w:val="26"/>
                  <w:szCs w:val="26"/>
                  <w:lang w:val="vi-VN"/>
                </w:rPr>
                <w:t xml:space="preserve"> </w:t>
              </w:r>
            </w:ins>
            <w:ins w:id="348" w:author="dun" w:date="2023-12-19T07:24:40Z">
              <w:r>
                <w:rPr>
                  <w:rFonts w:hint="default"/>
                  <w:sz w:val="26"/>
                  <w:szCs w:val="26"/>
                  <w:lang w:val="vi-VN"/>
                </w:rPr>
                <w:t xml:space="preserve">hệ </w:t>
              </w:r>
            </w:ins>
            <w:ins w:id="349" w:author="dun" w:date="2023-12-19T07:24:41Z">
              <w:r>
                <w:rPr>
                  <w:rFonts w:hint="default"/>
                  <w:sz w:val="26"/>
                  <w:szCs w:val="26"/>
                  <w:lang w:val="vi-VN"/>
                </w:rPr>
                <w:t>thống</w:t>
              </w:r>
            </w:ins>
            <w:ins w:id="350" w:author="dun" w:date="2023-12-19T07:24:50Z">
              <w:r>
                <w:rPr>
                  <w:rFonts w:hint="default"/>
                  <w:sz w:val="26"/>
                  <w:szCs w:val="26"/>
                  <w:lang w:val="vi-VN"/>
                </w:rPr>
                <w:t>.</w:t>
              </w:r>
            </w:ins>
            <w:ins w:id="351" w:author="dun" w:date="2023-12-19T07:24:56Z">
              <w:r>
                <w:rPr>
                  <w:rFonts w:hint="default"/>
                  <w:sz w:val="26"/>
                  <w:szCs w:val="26"/>
                  <w:lang w:val="vi-VN"/>
                </w:rPr>
                <w:t xml:space="preserve"> </w:t>
              </w:r>
            </w:ins>
            <w:ins w:id="352" w:author="dun" w:date="2023-12-19T07:24:57Z">
              <w:r>
                <w:rPr>
                  <w:rFonts w:hint="default"/>
                  <w:sz w:val="26"/>
                  <w:szCs w:val="26"/>
                  <w:lang w:val="vi-VN"/>
                </w:rPr>
                <w:t xml:space="preserve">Hoàn </w:t>
              </w:r>
            </w:ins>
            <w:ins w:id="353" w:author="dun" w:date="2023-12-19T07:24:58Z">
              <w:r>
                <w:rPr>
                  <w:rFonts w:hint="default"/>
                  <w:sz w:val="26"/>
                  <w:szCs w:val="26"/>
                  <w:lang w:val="vi-VN"/>
                </w:rPr>
                <w:t xml:space="preserve">thiện </w:t>
              </w:r>
            </w:ins>
            <w:ins w:id="354" w:author="dun" w:date="2023-12-19T07:24:59Z">
              <w:r>
                <w:rPr>
                  <w:rFonts w:hint="default"/>
                  <w:sz w:val="26"/>
                  <w:szCs w:val="26"/>
                  <w:lang w:val="vi-VN"/>
                </w:rPr>
                <w:t xml:space="preserve">đồ </w:t>
              </w:r>
            </w:ins>
            <w:ins w:id="355" w:author="dun" w:date="2023-12-19T07:25:00Z">
              <w:r>
                <w:rPr>
                  <w:rFonts w:hint="default"/>
                  <w:sz w:val="26"/>
                  <w:szCs w:val="26"/>
                  <w:lang w:val="vi-VN"/>
                </w:rPr>
                <w:t>án.</w:t>
              </w:r>
            </w:ins>
          </w:p>
        </w:tc>
      </w:tr>
    </w:tbl>
    <w:p>
      <w:pPr>
        <w:spacing w:before="120"/>
      </w:pPr>
      <w:r>
        <w:tab/>
      </w:r>
      <w:r>
        <w:tab/>
      </w:r>
    </w:p>
    <w:p/>
    <w:p>
      <w:pPr>
        <w:rPr>
          <w:i/>
          <w:iCs/>
          <w:sz w:val="26"/>
          <w:szCs w:val="26"/>
        </w:rPr>
      </w:pPr>
      <w:r>
        <w:tab/>
      </w:r>
      <w:r>
        <w:tab/>
      </w:r>
      <w:r>
        <w:tab/>
      </w:r>
      <w:r>
        <w:tab/>
      </w:r>
      <w:r>
        <w:tab/>
      </w:r>
      <w:r>
        <w:tab/>
      </w:r>
      <w:r>
        <w:t xml:space="preserve">         </w:t>
      </w:r>
      <w:r>
        <w:rPr>
          <w:i/>
          <w:iCs/>
          <w:sz w:val="26"/>
          <w:szCs w:val="26"/>
        </w:rPr>
        <w:t>Hà Nội, ngày …. tháng …. năm …..</w:t>
      </w:r>
    </w:p>
    <w:tbl>
      <w:tblPr>
        <w:tblStyle w:val="12"/>
        <w:tblW w:w="0" w:type="auto"/>
        <w:tblInd w:w="567" w:type="dxa"/>
        <w:tblLayout w:type="autofit"/>
        <w:tblCellMar>
          <w:top w:w="0" w:type="dxa"/>
          <w:left w:w="108" w:type="dxa"/>
          <w:bottom w:w="0" w:type="dxa"/>
          <w:right w:w="108" w:type="dxa"/>
        </w:tblCellMar>
      </w:tblPr>
      <w:tblGrid>
        <w:gridCol w:w="4257"/>
        <w:gridCol w:w="4248"/>
      </w:tblGrid>
      <w:tr>
        <w:tblPrEx>
          <w:tblCellMar>
            <w:top w:w="0" w:type="dxa"/>
            <w:left w:w="108" w:type="dxa"/>
            <w:bottom w:w="0" w:type="dxa"/>
            <w:right w:w="108" w:type="dxa"/>
          </w:tblCellMar>
        </w:tblPrEx>
        <w:trPr>
          <w:trHeight w:val="2929" w:hRule="atLeast"/>
        </w:trPr>
        <w:tc>
          <w:tcPr>
            <w:tcW w:w="4257" w:type="dxa"/>
            <w:shd w:val="clear" w:color="auto" w:fill="auto"/>
            <w:vAlign w:val="center"/>
          </w:tcPr>
          <w:p>
            <w:pPr>
              <w:jc w:val="center"/>
              <w:rPr>
                <w:b/>
                <w:bCs/>
              </w:rPr>
            </w:pPr>
            <w:r>
              <w:rPr>
                <w:b/>
                <w:bCs/>
              </w:rPr>
              <w:t>CÁN BỘ HƯỚNG DẪN</w:t>
            </w:r>
          </w:p>
          <w:p>
            <w:pPr>
              <w:jc w:val="center"/>
              <w:rPr>
                <w:b/>
                <w:bCs/>
              </w:rPr>
            </w:pPr>
          </w:p>
          <w:p>
            <w:pPr>
              <w:jc w:val="center"/>
              <w:rPr>
                <w:b/>
                <w:bCs/>
              </w:rPr>
            </w:pPr>
          </w:p>
          <w:p>
            <w:pPr>
              <w:jc w:val="center"/>
              <w:rPr>
                <w:b/>
                <w:bCs/>
              </w:rPr>
            </w:pPr>
          </w:p>
          <w:p>
            <w:pPr>
              <w:jc w:val="center"/>
              <w:rPr>
                <w:b/>
                <w:bCs/>
              </w:rPr>
            </w:pPr>
          </w:p>
          <w:p>
            <w:pPr>
              <w:jc w:val="center"/>
              <w:rPr>
                <w:b/>
                <w:bCs/>
              </w:rPr>
            </w:pPr>
            <w:r>
              <w:rPr>
                <w:b/>
                <w:bCs/>
              </w:rPr>
              <w:t>ThS. Lê Đức Thuận</w:t>
            </w:r>
          </w:p>
        </w:tc>
        <w:tc>
          <w:tcPr>
            <w:tcW w:w="4248" w:type="dxa"/>
            <w:shd w:val="clear" w:color="auto" w:fill="auto"/>
            <w:vAlign w:val="center"/>
          </w:tcPr>
          <w:p>
            <w:pPr>
              <w:jc w:val="center"/>
              <w:rPr>
                <w:b/>
                <w:bCs/>
              </w:rPr>
            </w:pPr>
            <w:r>
              <w:rPr>
                <w:b/>
                <w:bCs/>
              </w:rPr>
              <w:t>SINH VIÊN</w:t>
            </w:r>
          </w:p>
          <w:p>
            <w:pPr>
              <w:jc w:val="center"/>
              <w:rPr>
                <w:b/>
                <w:bCs/>
              </w:rPr>
            </w:pPr>
          </w:p>
          <w:p>
            <w:pPr>
              <w:rPr>
                <w:b/>
                <w:bCs/>
              </w:rPr>
            </w:pPr>
          </w:p>
          <w:p>
            <w:pPr>
              <w:rPr>
                <w:b/>
                <w:bCs/>
              </w:rPr>
            </w:pPr>
          </w:p>
          <w:p>
            <w:pPr>
              <w:jc w:val="center"/>
              <w:rPr>
                <w:b/>
                <w:bCs/>
              </w:rPr>
            </w:pPr>
          </w:p>
          <w:p>
            <w:pPr>
              <w:jc w:val="center"/>
              <w:rPr>
                <w:b/>
                <w:bCs/>
              </w:rPr>
            </w:pPr>
            <w:r>
              <w:rPr>
                <w:b/>
                <w:bCs/>
              </w:rPr>
              <w:t>Phạm Văn Dũng</w:t>
            </w:r>
          </w:p>
        </w:tc>
      </w:tr>
    </w:tbl>
    <w:p>
      <w:pPr>
        <w:pStyle w:val="54"/>
        <w:rPr>
          <w:lang w:val="vi-VN"/>
        </w:rPr>
      </w:pPr>
    </w:p>
    <w:sectPr>
      <w:footerReference r:id="rId7" w:type="first"/>
      <w:footerReference r:id="rId6" w:type="default"/>
      <w:pgSz w:w="11906" w:h="16838"/>
      <w:pgMar w:top="1134" w:right="851" w:bottom="1134" w:left="1701" w:header="709" w:footer="709" w:gutter="0"/>
      <w:pgNumType w:start="1"/>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2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AFF" w:usb1="C0007843" w:usb2="00000009"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Segoe UI"/>
    <w:panose1 w:val="020F0502020204030204"/>
    <w:charset w:val="86"/>
    <w:family w:val="swiss"/>
    <w:pitch w:val="default"/>
    <w:sig w:usb0="00000000" w:usb1="00000000" w:usb2="00000001" w:usb3="00000000" w:csb0="0000019F" w:csb1="00000000"/>
  </w:font>
  <w:font w:name="Segoe UI">
    <w:panose1 w:val="020B0502040204020203"/>
    <w:charset w:val="00"/>
    <w:family w:val="auto"/>
    <w:pitch w:val="default"/>
    <w:sig w:usb0="E00022FF" w:usb1="C000205B" w:usb2="00000009" w:usb3="00000000" w:csb0="200001DF" w:csb1="20080000"/>
  </w:font>
  <w:font w:name="SimSun">
    <w:altName w:val="Noto Sans CJK SC"/>
    <w:panose1 w:val="02010600030101010101"/>
    <w:charset w:val="86"/>
    <w:family w:val="auto"/>
    <w:pitch w:val="default"/>
    <w:sig w:usb0="00000000" w:usb1="00000000" w:usb2="00000016" w:usb3="00000000" w:csb0="00040001"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01006A87" w:usb1="80000000" w:usb2="00000008" w:usb3="00000000" w:csb0="200101FF" w:csb1="20280000"/>
  </w:font>
  <w:font w:name="Angsana New">
    <w:altName w:val="FreeSerif"/>
    <w:panose1 w:val="02020603050405020304"/>
    <w:charset w:val="DE"/>
    <w:family w:val="roman"/>
    <w:pitch w:val="default"/>
    <w:sig w:usb0="00000000" w:usb1="00000000" w:usb2="00000000" w:usb3="00000000" w:csb0="00010001" w:csb1="00000000"/>
  </w:font>
  <w:font w:name="FreeSerif">
    <w:panose1 w:val="02020603050405020304"/>
    <w:charset w:val="00"/>
    <w:family w:val="auto"/>
    <w:pitch w:val="default"/>
    <w:sig w:usb0="E59FAFFF" w:usb1="C200FDFF" w:usb2="43501B29" w:usb3="04000043" w:csb0="600101FF" w:csb1="FFFF0000"/>
  </w:font>
  <w:font w:name="Cambria">
    <w:altName w:val="UVN Ai Cap Nhe"/>
    <w:panose1 w:val="02040503050406030204"/>
    <w:charset w:val="00"/>
    <w:family w:val="roman"/>
    <w:pitch w:val="default"/>
    <w:sig w:usb0="00000000" w:usb1="00000000" w:usb2="02000000" w:usb3="00000000" w:csb0="0000019F" w:csb1="00000000"/>
  </w:font>
  <w:font w:name="UVN Ai Cap Nhe">
    <w:panose1 w:val="02040503050506020204"/>
    <w:charset w:val="00"/>
    <w:family w:val="auto"/>
    <w:pitch w:val="default"/>
    <w:sig w:usb0="00000000" w:usb1="00000000" w:usb2="00000000" w:usb3="00000000" w:csb0="00000000" w:csb1="00000000"/>
  </w:font>
  <w:font w:name="Tahoma">
    <w:panose1 w:val="020B0604030504040204"/>
    <w:charset w:val="00"/>
    <w:family w:val="swiss"/>
    <w:pitch w:val="default"/>
    <w:sig w:usb0="61007A87" w:usb1="80000000" w:usb2="00000008" w:usb3="00000000" w:csb0="200101FF" w:csb1="20280000"/>
  </w:font>
  <w:font w:name="等线">
    <w:altName w:val="Overpass Nerd Font Propo Thin"/>
    <w:panose1 w:val="00000000000000000000"/>
    <w:charset w:val="00"/>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Overpass Nerd Font Propo Thi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GOldFace-Outline">
    <w:panose1 w:val="02020500000000000000"/>
    <w:charset w:val="00"/>
    <w:family w:val="auto"/>
    <w:pitch w:val="default"/>
    <w:sig w:usb0="00000A87" w:usb1="08000000" w:usb2="00000008" w:usb3="00000000" w:csb0="20000101"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586357"/>
    <w:multiLevelType w:val="multilevel"/>
    <w:tmpl w:val="2C586357"/>
    <w:lvl w:ilvl="0" w:tentative="0">
      <w:start w:val="1"/>
      <w:numFmt w:val="decimal"/>
      <w:pStyle w:val="70"/>
      <w:suff w:val="space"/>
      <w:lvlText w:val="Chương %1."/>
      <w:lvlJc w:val="left"/>
      <w:pPr>
        <w:ind w:left="1191" w:hanging="1191"/>
      </w:pPr>
      <w:rPr>
        <w:rFonts w:hint="default"/>
      </w:rPr>
    </w:lvl>
    <w:lvl w:ilvl="1" w:tentative="0">
      <w:start w:val="1"/>
      <w:numFmt w:val="decimal"/>
      <w:pStyle w:val="69"/>
      <w:suff w:val="space"/>
      <w:lvlText w:val="%1.%2."/>
      <w:lvlJc w:val="left"/>
      <w:pPr>
        <w:ind w:left="510" w:hanging="510"/>
      </w:pPr>
      <w:rPr>
        <w:rFonts w:hint="default"/>
      </w:rPr>
    </w:lvl>
    <w:lvl w:ilvl="2" w:tentative="0">
      <w:start w:val="1"/>
      <w:numFmt w:val="decimal"/>
      <w:pStyle w:val="71"/>
      <w:suff w:val="space"/>
      <w:lvlText w:val="%1.%2.%3."/>
      <w:lvlJc w:val="left"/>
      <w:pPr>
        <w:ind w:left="1247" w:hanging="737"/>
      </w:pPr>
      <w:rPr>
        <w:rFonts w:hint="default"/>
      </w:rPr>
    </w:lvl>
    <w:lvl w:ilvl="3" w:tentative="0">
      <w:start w:val="1"/>
      <w:numFmt w:val="decimal"/>
      <w:pStyle w:val="73"/>
      <w:suff w:val="space"/>
      <w:lvlText w:val="%1.%2.%3.%4."/>
      <w:lvlJc w:val="left"/>
      <w:pPr>
        <w:ind w:left="2211" w:hanging="964"/>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389568F8"/>
    <w:multiLevelType w:val="multilevel"/>
    <w:tmpl w:val="389568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597B6A"/>
    <w:multiLevelType w:val="multilevel"/>
    <w:tmpl w:val="3B597B6A"/>
    <w:lvl w:ilvl="0" w:tentative="0">
      <w:start w:val="1"/>
      <w:numFmt w:val="decimal"/>
      <w:suff w:val="space"/>
      <w:lvlText w:val="CHƯƠNG %1."/>
      <w:lvlJc w:val="left"/>
      <w:pPr>
        <w:ind w:left="0" w:firstLine="0"/>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46EB7B32"/>
    <w:multiLevelType w:val="multilevel"/>
    <w:tmpl w:val="46EB7B32"/>
    <w:lvl w:ilvl="0" w:tentative="0">
      <w:start w:val="1"/>
      <w:numFmt w:val="decimal"/>
      <w:pStyle w:val="2"/>
      <w:suff w:val="space"/>
      <w:lvlText w:val="%1."/>
      <w:lvlJc w:val="left"/>
      <w:pPr>
        <w:ind w:left="0" w:firstLine="0"/>
      </w:pPr>
      <w:rPr>
        <w:rFonts w:hint="default"/>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20" w:hanging="720"/>
      </w:pPr>
      <w:rPr>
        <w:rFonts w:hint="default"/>
      </w:rPr>
    </w:lvl>
    <w:lvl w:ilvl="3" w:tentative="0">
      <w:start w:val="1"/>
      <w:numFmt w:val="lowerLetter"/>
      <w:pStyle w:val="5"/>
      <w:lvlText w:val="%4)"/>
      <w:lvlJc w:val="left"/>
      <w:pPr>
        <w:ind w:left="992" w:hanging="283"/>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ê Đức Thuận">
    <w15:presenceInfo w15:providerId="AD" w15:userId="S::thuanld@actvn.edu.vn::d2204e77-0143-4de1-b908-d3475aa50285"/>
  </w15:person>
  <w15:person w15:author="dun">
    <w15:presenceInfo w15:providerId="None" w15:userId="d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70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8F"/>
    <w:rsid w:val="00004854"/>
    <w:rsid w:val="000124E6"/>
    <w:rsid w:val="00020FE3"/>
    <w:rsid w:val="00021667"/>
    <w:rsid w:val="00023DA9"/>
    <w:rsid w:val="0002678D"/>
    <w:rsid w:val="000279D9"/>
    <w:rsid w:val="000329C5"/>
    <w:rsid w:val="00040041"/>
    <w:rsid w:val="000409A5"/>
    <w:rsid w:val="00042B9C"/>
    <w:rsid w:val="0004733C"/>
    <w:rsid w:val="000530E3"/>
    <w:rsid w:val="000541A0"/>
    <w:rsid w:val="00055022"/>
    <w:rsid w:val="00055BB0"/>
    <w:rsid w:val="00060D29"/>
    <w:rsid w:val="00063352"/>
    <w:rsid w:val="00066D2A"/>
    <w:rsid w:val="00067482"/>
    <w:rsid w:val="000747F9"/>
    <w:rsid w:val="00082DEB"/>
    <w:rsid w:val="00091104"/>
    <w:rsid w:val="000A07D0"/>
    <w:rsid w:val="000A08A5"/>
    <w:rsid w:val="000A3323"/>
    <w:rsid w:val="000A3835"/>
    <w:rsid w:val="000A48A7"/>
    <w:rsid w:val="000B0190"/>
    <w:rsid w:val="000B17C7"/>
    <w:rsid w:val="000B46DF"/>
    <w:rsid w:val="000B69DC"/>
    <w:rsid w:val="000B7A28"/>
    <w:rsid w:val="000C1EBE"/>
    <w:rsid w:val="000D2567"/>
    <w:rsid w:val="000D666E"/>
    <w:rsid w:val="000E0E03"/>
    <w:rsid w:val="000E605B"/>
    <w:rsid w:val="000E626D"/>
    <w:rsid w:val="000E71DF"/>
    <w:rsid w:val="000F0A9A"/>
    <w:rsid w:val="000F6797"/>
    <w:rsid w:val="00100487"/>
    <w:rsid w:val="001050D5"/>
    <w:rsid w:val="001068C6"/>
    <w:rsid w:val="0010749B"/>
    <w:rsid w:val="001240BA"/>
    <w:rsid w:val="001316E8"/>
    <w:rsid w:val="0013587C"/>
    <w:rsid w:val="001378D3"/>
    <w:rsid w:val="00137E40"/>
    <w:rsid w:val="00146B22"/>
    <w:rsid w:val="00147308"/>
    <w:rsid w:val="00151A15"/>
    <w:rsid w:val="00153A32"/>
    <w:rsid w:val="00153D89"/>
    <w:rsid w:val="00156012"/>
    <w:rsid w:val="00156403"/>
    <w:rsid w:val="00156571"/>
    <w:rsid w:val="001615F3"/>
    <w:rsid w:val="00162B14"/>
    <w:rsid w:val="001651ED"/>
    <w:rsid w:val="00166FB8"/>
    <w:rsid w:val="00175316"/>
    <w:rsid w:val="00175AC5"/>
    <w:rsid w:val="001811F1"/>
    <w:rsid w:val="00182799"/>
    <w:rsid w:val="00196B35"/>
    <w:rsid w:val="001977A3"/>
    <w:rsid w:val="001A9ED2"/>
    <w:rsid w:val="001B086F"/>
    <w:rsid w:val="001B17BC"/>
    <w:rsid w:val="001C12CD"/>
    <w:rsid w:val="001C2E51"/>
    <w:rsid w:val="001C36A6"/>
    <w:rsid w:val="001C6406"/>
    <w:rsid w:val="001D1088"/>
    <w:rsid w:val="001D6C7B"/>
    <w:rsid w:val="001D7755"/>
    <w:rsid w:val="001E1149"/>
    <w:rsid w:val="001E368E"/>
    <w:rsid w:val="001E6917"/>
    <w:rsid w:val="001F5F8C"/>
    <w:rsid w:val="002003D5"/>
    <w:rsid w:val="00200A6E"/>
    <w:rsid w:val="002012F8"/>
    <w:rsid w:val="00201AD9"/>
    <w:rsid w:val="00206673"/>
    <w:rsid w:val="0020711E"/>
    <w:rsid w:val="002071CC"/>
    <w:rsid w:val="00207FD7"/>
    <w:rsid w:val="00212CCD"/>
    <w:rsid w:val="0021525E"/>
    <w:rsid w:val="00233CB0"/>
    <w:rsid w:val="00234121"/>
    <w:rsid w:val="00237373"/>
    <w:rsid w:val="0023799F"/>
    <w:rsid w:val="00244AEB"/>
    <w:rsid w:val="00247569"/>
    <w:rsid w:val="002543BA"/>
    <w:rsid w:val="002609EC"/>
    <w:rsid w:val="00260CDD"/>
    <w:rsid w:val="002632F4"/>
    <w:rsid w:val="00270A49"/>
    <w:rsid w:val="00272125"/>
    <w:rsid w:val="00274A01"/>
    <w:rsid w:val="00276FB0"/>
    <w:rsid w:val="00280158"/>
    <w:rsid w:val="00284877"/>
    <w:rsid w:val="0028781C"/>
    <w:rsid w:val="002B15D1"/>
    <w:rsid w:val="002B3D7C"/>
    <w:rsid w:val="002B4BA8"/>
    <w:rsid w:val="002B4D81"/>
    <w:rsid w:val="002D050D"/>
    <w:rsid w:val="002E1CD6"/>
    <w:rsid w:val="002E2B98"/>
    <w:rsid w:val="002F331A"/>
    <w:rsid w:val="002F4187"/>
    <w:rsid w:val="002F6875"/>
    <w:rsid w:val="003171E5"/>
    <w:rsid w:val="003248C2"/>
    <w:rsid w:val="00332953"/>
    <w:rsid w:val="00334735"/>
    <w:rsid w:val="00335C53"/>
    <w:rsid w:val="00340958"/>
    <w:rsid w:val="00340E7F"/>
    <w:rsid w:val="003443CF"/>
    <w:rsid w:val="003465E8"/>
    <w:rsid w:val="00350EF5"/>
    <w:rsid w:val="00360762"/>
    <w:rsid w:val="00363243"/>
    <w:rsid w:val="00363C76"/>
    <w:rsid w:val="003728A0"/>
    <w:rsid w:val="00374620"/>
    <w:rsid w:val="00375F33"/>
    <w:rsid w:val="00376FFF"/>
    <w:rsid w:val="0037703C"/>
    <w:rsid w:val="003800EB"/>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5700"/>
    <w:rsid w:val="003C59D4"/>
    <w:rsid w:val="003C5A0A"/>
    <w:rsid w:val="003D564B"/>
    <w:rsid w:val="003D6522"/>
    <w:rsid w:val="003D71DE"/>
    <w:rsid w:val="003E3155"/>
    <w:rsid w:val="003E6BC9"/>
    <w:rsid w:val="003E715D"/>
    <w:rsid w:val="003F002A"/>
    <w:rsid w:val="003F1053"/>
    <w:rsid w:val="003F1C09"/>
    <w:rsid w:val="003F63CD"/>
    <w:rsid w:val="00400C8A"/>
    <w:rsid w:val="00402269"/>
    <w:rsid w:val="00402BB1"/>
    <w:rsid w:val="0040322A"/>
    <w:rsid w:val="00406F24"/>
    <w:rsid w:val="00416B0E"/>
    <w:rsid w:val="00417EB6"/>
    <w:rsid w:val="00422380"/>
    <w:rsid w:val="00422A8C"/>
    <w:rsid w:val="0042433D"/>
    <w:rsid w:val="00425B4B"/>
    <w:rsid w:val="00427D9C"/>
    <w:rsid w:val="00430469"/>
    <w:rsid w:val="00436473"/>
    <w:rsid w:val="0044586C"/>
    <w:rsid w:val="00445A4C"/>
    <w:rsid w:val="00446788"/>
    <w:rsid w:val="00446D8B"/>
    <w:rsid w:val="004477A5"/>
    <w:rsid w:val="00450DDF"/>
    <w:rsid w:val="00450FE1"/>
    <w:rsid w:val="00452950"/>
    <w:rsid w:val="00452B68"/>
    <w:rsid w:val="00452F13"/>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5F7F"/>
    <w:rsid w:val="004A7721"/>
    <w:rsid w:val="004B4F1C"/>
    <w:rsid w:val="004B55EF"/>
    <w:rsid w:val="004B65F2"/>
    <w:rsid w:val="004D0DB9"/>
    <w:rsid w:val="004D2B3E"/>
    <w:rsid w:val="004E2B94"/>
    <w:rsid w:val="004E3178"/>
    <w:rsid w:val="004F0169"/>
    <w:rsid w:val="00501F9E"/>
    <w:rsid w:val="00505064"/>
    <w:rsid w:val="0050646A"/>
    <w:rsid w:val="00507662"/>
    <w:rsid w:val="00510047"/>
    <w:rsid w:val="0051452F"/>
    <w:rsid w:val="00514CC1"/>
    <w:rsid w:val="00516476"/>
    <w:rsid w:val="0051774B"/>
    <w:rsid w:val="00524B48"/>
    <w:rsid w:val="00533D8C"/>
    <w:rsid w:val="005370B2"/>
    <w:rsid w:val="00537C38"/>
    <w:rsid w:val="00541C48"/>
    <w:rsid w:val="005445F1"/>
    <w:rsid w:val="00546763"/>
    <w:rsid w:val="005467D6"/>
    <w:rsid w:val="0055754F"/>
    <w:rsid w:val="00560F1C"/>
    <w:rsid w:val="00561D7E"/>
    <w:rsid w:val="00562DA7"/>
    <w:rsid w:val="00567C2F"/>
    <w:rsid w:val="00567CD5"/>
    <w:rsid w:val="00570B6B"/>
    <w:rsid w:val="005715B6"/>
    <w:rsid w:val="00572444"/>
    <w:rsid w:val="005735EF"/>
    <w:rsid w:val="00576D97"/>
    <w:rsid w:val="00576DB8"/>
    <w:rsid w:val="00583DD7"/>
    <w:rsid w:val="0058459F"/>
    <w:rsid w:val="00587747"/>
    <w:rsid w:val="00590BEF"/>
    <w:rsid w:val="005930B7"/>
    <w:rsid w:val="00594A7B"/>
    <w:rsid w:val="005A5817"/>
    <w:rsid w:val="005A6296"/>
    <w:rsid w:val="005B1A33"/>
    <w:rsid w:val="005C20C5"/>
    <w:rsid w:val="005C2CE0"/>
    <w:rsid w:val="005C5B1B"/>
    <w:rsid w:val="005C610B"/>
    <w:rsid w:val="005D214F"/>
    <w:rsid w:val="005E152B"/>
    <w:rsid w:val="005E2AD0"/>
    <w:rsid w:val="005F260F"/>
    <w:rsid w:val="005F3905"/>
    <w:rsid w:val="005F5F57"/>
    <w:rsid w:val="005F7E94"/>
    <w:rsid w:val="00603FDC"/>
    <w:rsid w:val="00604F74"/>
    <w:rsid w:val="0060571F"/>
    <w:rsid w:val="00605FBA"/>
    <w:rsid w:val="0060632E"/>
    <w:rsid w:val="00612A70"/>
    <w:rsid w:val="00613E2E"/>
    <w:rsid w:val="00616E8C"/>
    <w:rsid w:val="00617F01"/>
    <w:rsid w:val="00620397"/>
    <w:rsid w:val="0062356D"/>
    <w:rsid w:val="00625521"/>
    <w:rsid w:val="00626B0D"/>
    <w:rsid w:val="006315E2"/>
    <w:rsid w:val="00635B59"/>
    <w:rsid w:val="00636176"/>
    <w:rsid w:val="00636AEC"/>
    <w:rsid w:val="00640FE4"/>
    <w:rsid w:val="00641970"/>
    <w:rsid w:val="006420D2"/>
    <w:rsid w:val="00642DF2"/>
    <w:rsid w:val="00643333"/>
    <w:rsid w:val="00651433"/>
    <w:rsid w:val="00654877"/>
    <w:rsid w:val="00655776"/>
    <w:rsid w:val="00660348"/>
    <w:rsid w:val="00661B5A"/>
    <w:rsid w:val="006634EC"/>
    <w:rsid w:val="00667A78"/>
    <w:rsid w:val="00667C23"/>
    <w:rsid w:val="00673934"/>
    <w:rsid w:val="00680626"/>
    <w:rsid w:val="00680FF3"/>
    <w:rsid w:val="0068738F"/>
    <w:rsid w:val="00691553"/>
    <w:rsid w:val="00691DA6"/>
    <w:rsid w:val="006978DC"/>
    <w:rsid w:val="006A0CFC"/>
    <w:rsid w:val="006A11CE"/>
    <w:rsid w:val="006A1C0B"/>
    <w:rsid w:val="006A79A3"/>
    <w:rsid w:val="006B1E45"/>
    <w:rsid w:val="006C19F9"/>
    <w:rsid w:val="006C1B4D"/>
    <w:rsid w:val="006C45EF"/>
    <w:rsid w:val="006D2332"/>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23207"/>
    <w:rsid w:val="007255B6"/>
    <w:rsid w:val="007314CA"/>
    <w:rsid w:val="007360B6"/>
    <w:rsid w:val="007361B2"/>
    <w:rsid w:val="007377E2"/>
    <w:rsid w:val="00737CE6"/>
    <w:rsid w:val="007409D8"/>
    <w:rsid w:val="00742840"/>
    <w:rsid w:val="00744A75"/>
    <w:rsid w:val="00750003"/>
    <w:rsid w:val="00752A60"/>
    <w:rsid w:val="0075512F"/>
    <w:rsid w:val="007600F6"/>
    <w:rsid w:val="00762B97"/>
    <w:rsid w:val="00770392"/>
    <w:rsid w:val="00774367"/>
    <w:rsid w:val="00775421"/>
    <w:rsid w:val="00780158"/>
    <w:rsid w:val="00784AD7"/>
    <w:rsid w:val="007A07DE"/>
    <w:rsid w:val="007A3BA1"/>
    <w:rsid w:val="007A43A0"/>
    <w:rsid w:val="007A48C4"/>
    <w:rsid w:val="007A71E3"/>
    <w:rsid w:val="007A7E28"/>
    <w:rsid w:val="007B0A27"/>
    <w:rsid w:val="007B1DA3"/>
    <w:rsid w:val="007C0D4D"/>
    <w:rsid w:val="007C10FE"/>
    <w:rsid w:val="007C5FDF"/>
    <w:rsid w:val="007C76F0"/>
    <w:rsid w:val="007D1AE1"/>
    <w:rsid w:val="007D27FD"/>
    <w:rsid w:val="007D553E"/>
    <w:rsid w:val="007E2195"/>
    <w:rsid w:val="007E45C1"/>
    <w:rsid w:val="007E4685"/>
    <w:rsid w:val="007E6336"/>
    <w:rsid w:val="007E7207"/>
    <w:rsid w:val="007F3F17"/>
    <w:rsid w:val="008019A0"/>
    <w:rsid w:val="00803589"/>
    <w:rsid w:val="00807908"/>
    <w:rsid w:val="00812459"/>
    <w:rsid w:val="008143F9"/>
    <w:rsid w:val="00821CAF"/>
    <w:rsid w:val="00823663"/>
    <w:rsid w:val="0082566F"/>
    <w:rsid w:val="0084089C"/>
    <w:rsid w:val="0084104A"/>
    <w:rsid w:val="00844BD7"/>
    <w:rsid w:val="008453D5"/>
    <w:rsid w:val="00854DD6"/>
    <w:rsid w:val="00856E28"/>
    <w:rsid w:val="00860072"/>
    <w:rsid w:val="008653B3"/>
    <w:rsid w:val="00865B58"/>
    <w:rsid w:val="0088000E"/>
    <w:rsid w:val="00883A75"/>
    <w:rsid w:val="00885222"/>
    <w:rsid w:val="008A2140"/>
    <w:rsid w:val="008A3D7D"/>
    <w:rsid w:val="008A501E"/>
    <w:rsid w:val="008A6323"/>
    <w:rsid w:val="008B050E"/>
    <w:rsid w:val="008B0EA4"/>
    <w:rsid w:val="008B1CE5"/>
    <w:rsid w:val="008B357D"/>
    <w:rsid w:val="008B596C"/>
    <w:rsid w:val="008B715C"/>
    <w:rsid w:val="008B78C6"/>
    <w:rsid w:val="008D26F3"/>
    <w:rsid w:val="008D3DB1"/>
    <w:rsid w:val="008D77E1"/>
    <w:rsid w:val="008E099D"/>
    <w:rsid w:val="008E2504"/>
    <w:rsid w:val="008F00B0"/>
    <w:rsid w:val="008F136D"/>
    <w:rsid w:val="008F4868"/>
    <w:rsid w:val="008F659E"/>
    <w:rsid w:val="008F793D"/>
    <w:rsid w:val="00904671"/>
    <w:rsid w:val="009076DB"/>
    <w:rsid w:val="00911B11"/>
    <w:rsid w:val="0091636D"/>
    <w:rsid w:val="00921709"/>
    <w:rsid w:val="00922058"/>
    <w:rsid w:val="0092256C"/>
    <w:rsid w:val="0093388E"/>
    <w:rsid w:val="00941D1B"/>
    <w:rsid w:val="00941F28"/>
    <w:rsid w:val="00942FFA"/>
    <w:rsid w:val="009438C9"/>
    <w:rsid w:val="009447E5"/>
    <w:rsid w:val="00951F22"/>
    <w:rsid w:val="009549A8"/>
    <w:rsid w:val="00957504"/>
    <w:rsid w:val="00957826"/>
    <w:rsid w:val="009605BB"/>
    <w:rsid w:val="0096421D"/>
    <w:rsid w:val="00974765"/>
    <w:rsid w:val="009808CD"/>
    <w:rsid w:val="00983417"/>
    <w:rsid w:val="00984CF9"/>
    <w:rsid w:val="00984D71"/>
    <w:rsid w:val="00987E13"/>
    <w:rsid w:val="00990ED8"/>
    <w:rsid w:val="00992D48"/>
    <w:rsid w:val="0099313B"/>
    <w:rsid w:val="009A5CBF"/>
    <w:rsid w:val="009A7760"/>
    <w:rsid w:val="009B28A9"/>
    <w:rsid w:val="009C4348"/>
    <w:rsid w:val="009C7882"/>
    <w:rsid w:val="009D39FF"/>
    <w:rsid w:val="009E06AF"/>
    <w:rsid w:val="009E1B34"/>
    <w:rsid w:val="009E25B9"/>
    <w:rsid w:val="009E2EF9"/>
    <w:rsid w:val="009E3201"/>
    <w:rsid w:val="009E5B3F"/>
    <w:rsid w:val="009F3663"/>
    <w:rsid w:val="009F377F"/>
    <w:rsid w:val="009F41CE"/>
    <w:rsid w:val="009F4D0A"/>
    <w:rsid w:val="009F701C"/>
    <w:rsid w:val="009F7CF7"/>
    <w:rsid w:val="00A00859"/>
    <w:rsid w:val="00A01C24"/>
    <w:rsid w:val="00A023DC"/>
    <w:rsid w:val="00A0400B"/>
    <w:rsid w:val="00A066C5"/>
    <w:rsid w:val="00A115C6"/>
    <w:rsid w:val="00A15F55"/>
    <w:rsid w:val="00A16FF5"/>
    <w:rsid w:val="00A2050D"/>
    <w:rsid w:val="00A251D2"/>
    <w:rsid w:val="00A3077A"/>
    <w:rsid w:val="00A34B18"/>
    <w:rsid w:val="00A40059"/>
    <w:rsid w:val="00A42478"/>
    <w:rsid w:val="00A4743D"/>
    <w:rsid w:val="00A549A8"/>
    <w:rsid w:val="00A62A0A"/>
    <w:rsid w:val="00A71464"/>
    <w:rsid w:val="00A735D3"/>
    <w:rsid w:val="00A738C5"/>
    <w:rsid w:val="00A82C85"/>
    <w:rsid w:val="00A87B2C"/>
    <w:rsid w:val="00A962C8"/>
    <w:rsid w:val="00AA28C9"/>
    <w:rsid w:val="00AA4EDD"/>
    <w:rsid w:val="00AA52B1"/>
    <w:rsid w:val="00AB197D"/>
    <w:rsid w:val="00AB5238"/>
    <w:rsid w:val="00AB5288"/>
    <w:rsid w:val="00AC03C6"/>
    <w:rsid w:val="00AC1A1D"/>
    <w:rsid w:val="00AC7951"/>
    <w:rsid w:val="00AC7CD8"/>
    <w:rsid w:val="00AE6104"/>
    <w:rsid w:val="00AF4C7A"/>
    <w:rsid w:val="00B00648"/>
    <w:rsid w:val="00B019C5"/>
    <w:rsid w:val="00B042F1"/>
    <w:rsid w:val="00B05635"/>
    <w:rsid w:val="00B07307"/>
    <w:rsid w:val="00B10368"/>
    <w:rsid w:val="00B1199D"/>
    <w:rsid w:val="00B27238"/>
    <w:rsid w:val="00B33A81"/>
    <w:rsid w:val="00B4079E"/>
    <w:rsid w:val="00B43CFB"/>
    <w:rsid w:val="00B444A5"/>
    <w:rsid w:val="00B508D4"/>
    <w:rsid w:val="00B50D21"/>
    <w:rsid w:val="00B50FF0"/>
    <w:rsid w:val="00B57BEB"/>
    <w:rsid w:val="00B60DFA"/>
    <w:rsid w:val="00B63730"/>
    <w:rsid w:val="00B642DB"/>
    <w:rsid w:val="00B656FF"/>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53A7"/>
    <w:rsid w:val="00B96E4B"/>
    <w:rsid w:val="00BA38AB"/>
    <w:rsid w:val="00BA536A"/>
    <w:rsid w:val="00BB3A0F"/>
    <w:rsid w:val="00BB6408"/>
    <w:rsid w:val="00BC0E50"/>
    <w:rsid w:val="00BD39F5"/>
    <w:rsid w:val="00BE2932"/>
    <w:rsid w:val="00BE72EB"/>
    <w:rsid w:val="00BE7548"/>
    <w:rsid w:val="00BE7B7E"/>
    <w:rsid w:val="00BE7DB6"/>
    <w:rsid w:val="00BF70A1"/>
    <w:rsid w:val="00C105FB"/>
    <w:rsid w:val="00C14800"/>
    <w:rsid w:val="00C14834"/>
    <w:rsid w:val="00C2041D"/>
    <w:rsid w:val="00C24B2A"/>
    <w:rsid w:val="00C27A2A"/>
    <w:rsid w:val="00C34799"/>
    <w:rsid w:val="00C5030B"/>
    <w:rsid w:val="00C52266"/>
    <w:rsid w:val="00C5282E"/>
    <w:rsid w:val="00C54FFA"/>
    <w:rsid w:val="00C5630B"/>
    <w:rsid w:val="00C57029"/>
    <w:rsid w:val="00C57FB7"/>
    <w:rsid w:val="00C60F5A"/>
    <w:rsid w:val="00C66049"/>
    <w:rsid w:val="00C67DA7"/>
    <w:rsid w:val="00C72B6B"/>
    <w:rsid w:val="00C7662B"/>
    <w:rsid w:val="00C76F31"/>
    <w:rsid w:val="00C8328D"/>
    <w:rsid w:val="00C84F99"/>
    <w:rsid w:val="00C9488B"/>
    <w:rsid w:val="00CA167C"/>
    <w:rsid w:val="00CA35A7"/>
    <w:rsid w:val="00CA3EDA"/>
    <w:rsid w:val="00CB2C37"/>
    <w:rsid w:val="00CB3E17"/>
    <w:rsid w:val="00CB6A60"/>
    <w:rsid w:val="00CB6FC1"/>
    <w:rsid w:val="00CB7CAB"/>
    <w:rsid w:val="00CC2340"/>
    <w:rsid w:val="00CC29F6"/>
    <w:rsid w:val="00CD1BFF"/>
    <w:rsid w:val="00CD21A1"/>
    <w:rsid w:val="00CD323D"/>
    <w:rsid w:val="00CD50B4"/>
    <w:rsid w:val="00CE43B3"/>
    <w:rsid w:val="00CE61DB"/>
    <w:rsid w:val="00CF5F57"/>
    <w:rsid w:val="00D02CAA"/>
    <w:rsid w:val="00D03118"/>
    <w:rsid w:val="00D04EF6"/>
    <w:rsid w:val="00D07C22"/>
    <w:rsid w:val="00D115B7"/>
    <w:rsid w:val="00D1458A"/>
    <w:rsid w:val="00D234A9"/>
    <w:rsid w:val="00D2444E"/>
    <w:rsid w:val="00D24E93"/>
    <w:rsid w:val="00D30C95"/>
    <w:rsid w:val="00D31491"/>
    <w:rsid w:val="00D36C81"/>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A216E"/>
    <w:rsid w:val="00DA2F13"/>
    <w:rsid w:val="00DA610D"/>
    <w:rsid w:val="00DA64ED"/>
    <w:rsid w:val="00DA7C12"/>
    <w:rsid w:val="00DB2A68"/>
    <w:rsid w:val="00DB2FF0"/>
    <w:rsid w:val="00DB39DF"/>
    <w:rsid w:val="00DB46B6"/>
    <w:rsid w:val="00DC285F"/>
    <w:rsid w:val="00DC5601"/>
    <w:rsid w:val="00DD78B1"/>
    <w:rsid w:val="00DE0043"/>
    <w:rsid w:val="00DE5FE4"/>
    <w:rsid w:val="00DF5C87"/>
    <w:rsid w:val="00E1163B"/>
    <w:rsid w:val="00E1230B"/>
    <w:rsid w:val="00E22095"/>
    <w:rsid w:val="00E276BD"/>
    <w:rsid w:val="00E30492"/>
    <w:rsid w:val="00E31D51"/>
    <w:rsid w:val="00E32E2C"/>
    <w:rsid w:val="00E33771"/>
    <w:rsid w:val="00E36708"/>
    <w:rsid w:val="00E37802"/>
    <w:rsid w:val="00E40ABA"/>
    <w:rsid w:val="00E4464A"/>
    <w:rsid w:val="00E449E5"/>
    <w:rsid w:val="00E45BF4"/>
    <w:rsid w:val="00E50F44"/>
    <w:rsid w:val="00E526AF"/>
    <w:rsid w:val="00E55944"/>
    <w:rsid w:val="00E56CE2"/>
    <w:rsid w:val="00E618D3"/>
    <w:rsid w:val="00E61970"/>
    <w:rsid w:val="00E664CB"/>
    <w:rsid w:val="00E714E6"/>
    <w:rsid w:val="00E729F1"/>
    <w:rsid w:val="00E73895"/>
    <w:rsid w:val="00E7557D"/>
    <w:rsid w:val="00E76040"/>
    <w:rsid w:val="00E76B35"/>
    <w:rsid w:val="00E76F48"/>
    <w:rsid w:val="00E8373E"/>
    <w:rsid w:val="00E86E26"/>
    <w:rsid w:val="00E91D0E"/>
    <w:rsid w:val="00E9243E"/>
    <w:rsid w:val="00E93574"/>
    <w:rsid w:val="00E95CB6"/>
    <w:rsid w:val="00E95EDF"/>
    <w:rsid w:val="00EA0713"/>
    <w:rsid w:val="00EA7CE8"/>
    <w:rsid w:val="00EB57F1"/>
    <w:rsid w:val="00EB60E5"/>
    <w:rsid w:val="00EC16E7"/>
    <w:rsid w:val="00EC5E5F"/>
    <w:rsid w:val="00ED2CCF"/>
    <w:rsid w:val="00ED487F"/>
    <w:rsid w:val="00ED7243"/>
    <w:rsid w:val="00EE1BD3"/>
    <w:rsid w:val="00EE4BCE"/>
    <w:rsid w:val="00EF1158"/>
    <w:rsid w:val="00EF534D"/>
    <w:rsid w:val="00F0168F"/>
    <w:rsid w:val="00F01F33"/>
    <w:rsid w:val="00F027A7"/>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D5E"/>
    <w:rsid w:val="00F442B1"/>
    <w:rsid w:val="00F47028"/>
    <w:rsid w:val="00F4760C"/>
    <w:rsid w:val="00F47F3B"/>
    <w:rsid w:val="00F52A60"/>
    <w:rsid w:val="00F53941"/>
    <w:rsid w:val="00F57D42"/>
    <w:rsid w:val="00F605CB"/>
    <w:rsid w:val="00F6084C"/>
    <w:rsid w:val="00F67B3A"/>
    <w:rsid w:val="00F73662"/>
    <w:rsid w:val="00F76663"/>
    <w:rsid w:val="00F76C99"/>
    <w:rsid w:val="00F83747"/>
    <w:rsid w:val="00F83F9B"/>
    <w:rsid w:val="00F842B4"/>
    <w:rsid w:val="00F84BE5"/>
    <w:rsid w:val="00F9209D"/>
    <w:rsid w:val="00F923CD"/>
    <w:rsid w:val="00F962E4"/>
    <w:rsid w:val="00F97D7F"/>
    <w:rsid w:val="00FA7DC0"/>
    <w:rsid w:val="00FA7F6B"/>
    <w:rsid w:val="00FB3E28"/>
    <w:rsid w:val="00FB4BAB"/>
    <w:rsid w:val="00FB4F87"/>
    <w:rsid w:val="00FB73DB"/>
    <w:rsid w:val="00FC06D1"/>
    <w:rsid w:val="00FC15DE"/>
    <w:rsid w:val="00FC2C80"/>
    <w:rsid w:val="00FC62E7"/>
    <w:rsid w:val="00FD082D"/>
    <w:rsid w:val="00FD3EDD"/>
    <w:rsid w:val="00FD4862"/>
    <w:rsid w:val="00FD4C21"/>
    <w:rsid w:val="00FD7056"/>
    <w:rsid w:val="00FD7E3D"/>
    <w:rsid w:val="00FE13C6"/>
    <w:rsid w:val="00FF0A0A"/>
    <w:rsid w:val="015CA628"/>
    <w:rsid w:val="01E24899"/>
    <w:rsid w:val="02E2B4AF"/>
    <w:rsid w:val="04D2F06E"/>
    <w:rsid w:val="04E679B1"/>
    <w:rsid w:val="074EB3D3"/>
    <w:rsid w:val="076283C2"/>
    <w:rsid w:val="08430621"/>
    <w:rsid w:val="089E94BC"/>
    <w:rsid w:val="09D85741"/>
    <w:rsid w:val="09DED682"/>
    <w:rsid w:val="0CFCD0F3"/>
    <w:rsid w:val="0D5C9F0F"/>
    <w:rsid w:val="0DC3CA95"/>
    <w:rsid w:val="103DDB3A"/>
    <w:rsid w:val="129DDF6A"/>
    <w:rsid w:val="13B9A7B1"/>
    <w:rsid w:val="150A6F3E"/>
    <w:rsid w:val="1596E41D"/>
    <w:rsid w:val="15C5C459"/>
    <w:rsid w:val="164C11B3"/>
    <w:rsid w:val="16F14873"/>
    <w:rsid w:val="1828A280"/>
    <w:rsid w:val="1A952FE9"/>
    <w:rsid w:val="1A9F062B"/>
    <w:rsid w:val="1AECD380"/>
    <w:rsid w:val="1B6F530A"/>
    <w:rsid w:val="1B7105A2"/>
    <w:rsid w:val="1CC5395F"/>
    <w:rsid w:val="1D2A7382"/>
    <w:rsid w:val="1F2BE790"/>
    <w:rsid w:val="1FD9A063"/>
    <w:rsid w:val="2026FF96"/>
    <w:rsid w:val="207F025C"/>
    <w:rsid w:val="20FAE40C"/>
    <w:rsid w:val="219D12C7"/>
    <w:rsid w:val="237E61D6"/>
    <w:rsid w:val="23CA580C"/>
    <w:rsid w:val="23FA6B1D"/>
    <w:rsid w:val="2547497F"/>
    <w:rsid w:val="25B42938"/>
    <w:rsid w:val="265E30D0"/>
    <w:rsid w:val="26F10F21"/>
    <w:rsid w:val="284DD612"/>
    <w:rsid w:val="2D214735"/>
    <w:rsid w:val="2D25B8FF"/>
    <w:rsid w:val="2DBDB378"/>
    <w:rsid w:val="2EBD1796"/>
    <w:rsid w:val="2F343706"/>
    <w:rsid w:val="2F756B07"/>
    <w:rsid w:val="2FD3F05B"/>
    <w:rsid w:val="32470EFB"/>
    <w:rsid w:val="330DAE3C"/>
    <w:rsid w:val="335EC5D5"/>
    <w:rsid w:val="34948878"/>
    <w:rsid w:val="351330BD"/>
    <w:rsid w:val="35DEBB8B"/>
    <w:rsid w:val="3676259A"/>
    <w:rsid w:val="36A7DEDC"/>
    <w:rsid w:val="36A900B9"/>
    <w:rsid w:val="37507881"/>
    <w:rsid w:val="38529596"/>
    <w:rsid w:val="39FF0E7B"/>
    <w:rsid w:val="3C811717"/>
    <w:rsid w:val="3CD988CA"/>
    <w:rsid w:val="3D8BA29B"/>
    <w:rsid w:val="3F7FF731"/>
    <w:rsid w:val="3F8D02A0"/>
    <w:rsid w:val="40BB0460"/>
    <w:rsid w:val="44814719"/>
    <w:rsid w:val="45990859"/>
    <w:rsid w:val="491AA330"/>
    <w:rsid w:val="491FC7A9"/>
    <w:rsid w:val="49D7D061"/>
    <w:rsid w:val="49E3EAA1"/>
    <w:rsid w:val="4AB381A7"/>
    <w:rsid w:val="4AE24223"/>
    <w:rsid w:val="4AF87623"/>
    <w:rsid w:val="4B2F8D8A"/>
    <w:rsid w:val="4B9B8B63"/>
    <w:rsid w:val="4E07DEC0"/>
    <w:rsid w:val="4E3016E5"/>
    <w:rsid w:val="4F2945B3"/>
    <w:rsid w:val="4F73B5FD"/>
    <w:rsid w:val="4F78434A"/>
    <w:rsid w:val="4FFC5715"/>
    <w:rsid w:val="52747C4C"/>
    <w:rsid w:val="5313C4D4"/>
    <w:rsid w:val="534E8675"/>
    <w:rsid w:val="53D63518"/>
    <w:rsid w:val="53FB8727"/>
    <w:rsid w:val="53FE6D3D"/>
    <w:rsid w:val="543AA6FA"/>
    <w:rsid w:val="549F5869"/>
    <w:rsid w:val="59CAFE28"/>
    <w:rsid w:val="5A8135F2"/>
    <w:rsid w:val="5AAC2483"/>
    <w:rsid w:val="5B7577BE"/>
    <w:rsid w:val="5CFC440A"/>
    <w:rsid w:val="5D6CAFB0"/>
    <w:rsid w:val="5DC60A5C"/>
    <w:rsid w:val="5DD37BF5"/>
    <w:rsid w:val="6033E4CC"/>
    <w:rsid w:val="60F8E3D5"/>
    <w:rsid w:val="62303DE2"/>
    <w:rsid w:val="63B4BA27"/>
    <w:rsid w:val="64640532"/>
    <w:rsid w:val="65317D25"/>
    <w:rsid w:val="6567DEA4"/>
    <w:rsid w:val="660DC103"/>
    <w:rsid w:val="67C01D87"/>
    <w:rsid w:val="681E1686"/>
    <w:rsid w:val="6933141B"/>
    <w:rsid w:val="69C19EB5"/>
    <w:rsid w:val="6A518732"/>
    <w:rsid w:val="6A6387EC"/>
    <w:rsid w:val="6ACF5353"/>
    <w:rsid w:val="6B7193CD"/>
    <w:rsid w:val="6D64E629"/>
    <w:rsid w:val="6D72F089"/>
    <w:rsid w:val="6E01D695"/>
    <w:rsid w:val="6F18CE46"/>
    <w:rsid w:val="701CCD05"/>
    <w:rsid w:val="70B9A113"/>
    <w:rsid w:val="713E071F"/>
    <w:rsid w:val="71CB229B"/>
    <w:rsid w:val="72DA6538"/>
    <w:rsid w:val="73FC13DC"/>
    <w:rsid w:val="75D7A257"/>
    <w:rsid w:val="7728E297"/>
    <w:rsid w:val="7733C47A"/>
    <w:rsid w:val="79078C47"/>
    <w:rsid w:val="7A6B653C"/>
    <w:rsid w:val="7AB113D5"/>
    <w:rsid w:val="7BE2A525"/>
    <w:rsid w:val="7C07359D"/>
    <w:rsid w:val="7D418DAE"/>
    <w:rsid w:val="7D542EDB"/>
    <w:rsid w:val="7F5FE991"/>
    <w:rsid w:val="7F782031"/>
    <w:rsid w:val="7FE7960C"/>
    <w:rsid w:val="7FE935B1"/>
    <w:rsid w:val="8FD6428D"/>
    <w:rsid w:val="AD7F0EDA"/>
    <w:rsid w:val="BFFF52DA"/>
    <w:rsid w:val="DF4F8FF7"/>
    <w:rsid w:val="EBCB24CE"/>
    <w:rsid w:val="F2EED57A"/>
    <w:rsid w:val="FB6637AD"/>
    <w:rsid w:val="FFFF06B9"/>
    <w:rsid w:val="FFFFBF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ind w:firstLine="709"/>
      <w:jc w:val="both"/>
    </w:pPr>
    <w:rPr>
      <w:rFonts w:ascii="Times New Roman" w:hAnsi="Times New Roman" w:eastAsia="Calibri" w:cs="Cordia New"/>
      <w:sz w:val="28"/>
      <w:szCs w:val="28"/>
      <w:lang w:val="vi-VN" w:eastAsia="en-US" w:bidi="th-TH"/>
    </w:rPr>
  </w:style>
  <w:style w:type="paragraph" w:styleId="2">
    <w:name w:val="heading 1"/>
    <w:basedOn w:val="1"/>
    <w:next w:val="1"/>
    <w:link w:val="39"/>
    <w:qFormat/>
    <w:uiPriority w:val="9"/>
    <w:pPr>
      <w:keepNext/>
      <w:keepLines/>
      <w:numPr>
        <w:ilvl w:val="0"/>
        <w:numId w:val="1"/>
      </w:numPr>
      <w:spacing w:before="240" w:after="120"/>
      <w:ind w:right="567"/>
      <w:jc w:val="left"/>
      <w:outlineLvl w:val="0"/>
    </w:pPr>
    <w:rPr>
      <w:rFonts w:eastAsia="Times New Roman" w:cs="Angsana New"/>
      <w:b/>
      <w:bCs/>
      <w:caps/>
    </w:rPr>
  </w:style>
  <w:style w:type="paragraph" w:styleId="3">
    <w:name w:val="heading 2"/>
    <w:basedOn w:val="1"/>
    <w:next w:val="1"/>
    <w:link w:val="40"/>
    <w:unhideWhenUsed/>
    <w:qFormat/>
    <w:uiPriority w:val="9"/>
    <w:pPr>
      <w:keepNext/>
      <w:keepLines/>
      <w:numPr>
        <w:ilvl w:val="1"/>
        <w:numId w:val="1"/>
      </w:numPr>
      <w:spacing w:before="200"/>
      <w:jc w:val="left"/>
      <w:outlineLvl w:val="1"/>
    </w:pPr>
    <w:rPr>
      <w:rFonts w:eastAsia="Times New Roman" w:cs="Angsana New"/>
      <w:b/>
      <w:bCs/>
    </w:rPr>
  </w:style>
  <w:style w:type="paragraph" w:styleId="4">
    <w:name w:val="heading 3"/>
    <w:basedOn w:val="1"/>
    <w:next w:val="1"/>
    <w:link w:val="41"/>
    <w:unhideWhenUsed/>
    <w:qFormat/>
    <w:uiPriority w:val="9"/>
    <w:pPr>
      <w:keepNext/>
      <w:keepLines/>
      <w:numPr>
        <w:ilvl w:val="2"/>
        <w:numId w:val="1"/>
      </w:numPr>
      <w:spacing w:before="120"/>
      <w:jc w:val="left"/>
      <w:outlineLvl w:val="2"/>
    </w:pPr>
    <w:rPr>
      <w:rFonts w:eastAsia="Times New Roman" w:cs="Angsana New"/>
      <w:i/>
      <w:iCs/>
    </w:rPr>
  </w:style>
  <w:style w:type="paragraph" w:styleId="5">
    <w:name w:val="heading 4"/>
    <w:basedOn w:val="1"/>
    <w:next w:val="1"/>
    <w:link w:val="42"/>
    <w:unhideWhenUsed/>
    <w:qFormat/>
    <w:uiPriority w:val="9"/>
    <w:pPr>
      <w:keepNext/>
      <w:keepLines/>
      <w:numPr>
        <w:ilvl w:val="3"/>
        <w:numId w:val="1"/>
      </w:numPr>
      <w:spacing w:before="120"/>
      <w:jc w:val="left"/>
      <w:outlineLvl w:val="3"/>
    </w:pPr>
    <w:rPr>
      <w:rFonts w:eastAsia="Times New Roman" w:cs="Angsana New"/>
      <w:b/>
      <w:bCs/>
    </w:rPr>
  </w:style>
  <w:style w:type="paragraph" w:styleId="6">
    <w:name w:val="heading 5"/>
    <w:basedOn w:val="1"/>
    <w:next w:val="1"/>
    <w:link w:val="43"/>
    <w:semiHidden/>
    <w:unhideWhenUsed/>
    <w:qFormat/>
    <w:uiPriority w:val="9"/>
    <w:pPr>
      <w:keepNext/>
      <w:keepLines/>
      <w:numPr>
        <w:ilvl w:val="4"/>
        <w:numId w:val="2"/>
      </w:numPr>
      <w:spacing w:before="200"/>
      <w:outlineLvl w:val="4"/>
    </w:pPr>
    <w:rPr>
      <w:rFonts w:ascii="Cambria" w:hAnsi="Cambria" w:eastAsia="Times New Roman" w:cs="Angsana New"/>
      <w:color w:val="243F60"/>
    </w:rPr>
  </w:style>
  <w:style w:type="paragraph" w:styleId="7">
    <w:name w:val="heading 6"/>
    <w:basedOn w:val="1"/>
    <w:next w:val="1"/>
    <w:link w:val="44"/>
    <w:semiHidden/>
    <w:unhideWhenUsed/>
    <w:qFormat/>
    <w:uiPriority w:val="9"/>
    <w:pPr>
      <w:keepNext/>
      <w:keepLines/>
      <w:numPr>
        <w:ilvl w:val="5"/>
        <w:numId w:val="2"/>
      </w:numPr>
      <w:spacing w:before="200"/>
      <w:outlineLvl w:val="5"/>
    </w:pPr>
    <w:rPr>
      <w:rFonts w:ascii="Cambria" w:hAnsi="Cambria" w:eastAsia="Times New Roman" w:cs="Angsana New"/>
      <w:i/>
      <w:iCs/>
      <w:color w:val="243F60"/>
    </w:rPr>
  </w:style>
  <w:style w:type="paragraph" w:styleId="8">
    <w:name w:val="heading 7"/>
    <w:basedOn w:val="1"/>
    <w:next w:val="1"/>
    <w:link w:val="45"/>
    <w:semiHidden/>
    <w:unhideWhenUsed/>
    <w:qFormat/>
    <w:uiPriority w:val="9"/>
    <w:pPr>
      <w:keepNext/>
      <w:keepLines/>
      <w:numPr>
        <w:ilvl w:val="6"/>
        <w:numId w:val="2"/>
      </w:numPr>
      <w:spacing w:before="200"/>
      <w:outlineLvl w:val="6"/>
    </w:pPr>
    <w:rPr>
      <w:rFonts w:ascii="Cambria" w:hAnsi="Cambria" w:eastAsia="Times New Roman" w:cs="Angsana New"/>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9"/>
    <w:pPr>
      <w:keepNext/>
      <w:keepLines/>
      <w:numPr>
        <w:ilvl w:val="7"/>
        <w:numId w:val="2"/>
      </w:numPr>
      <w:spacing w:before="200"/>
      <w:outlineLvl w:val="7"/>
    </w:pPr>
    <w:rPr>
      <w:rFonts w:ascii="Cambria" w:hAnsi="Cambria" w:eastAsia="Times New Roman" w:cs="Angsana New"/>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9"/>
    <w:pPr>
      <w:keepNext/>
      <w:keepLines/>
      <w:numPr>
        <w:ilvl w:val="8"/>
        <w:numId w:val="2"/>
      </w:numPr>
      <w:spacing w:before="200"/>
      <w:outlineLvl w:val="8"/>
    </w:pPr>
    <w:rPr>
      <w:rFonts w:ascii="Cambria" w:hAnsi="Cambria" w:eastAsia="Times New Roman" w:cs="Angsana New"/>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rPr>
      <w:rFonts w:ascii="Tahoma" w:hAnsi="Tahoma" w:cs="Angsana New"/>
      <w:sz w:val="16"/>
      <w:szCs w:val="16"/>
    </w:rPr>
  </w:style>
  <w:style w:type="paragraph" w:styleId="14">
    <w:name w:val="caption"/>
    <w:basedOn w:val="1"/>
    <w:next w:val="1"/>
    <w:unhideWhenUsed/>
    <w:qFormat/>
    <w:uiPriority w:val="35"/>
    <w:rPr>
      <w:b/>
      <w:bCs/>
      <w:sz w:val="20"/>
      <w:szCs w:val="20"/>
    </w:rPr>
  </w:style>
  <w:style w:type="paragraph" w:styleId="15">
    <w:name w:val="Document Map"/>
    <w:basedOn w:val="1"/>
    <w:link w:val="50"/>
    <w:semiHidden/>
    <w:unhideWhenUsed/>
    <w:qFormat/>
    <w:uiPriority w:val="99"/>
    <w:rPr>
      <w:rFonts w:ascii="Tahoma" w:hAnsi="Tahoma" w:cs="Angsana New"/>
      <w:sz w:val="16"/>
      <w:szCs w:val="16"/>
    </w:rPr>
  </w:style>
  <w:style w:type="character" w:styleId="16">
    <w:name w:val="Emphasis"/>
    <w:qFormat/>
    <w:uiPriority w:val="20"/>
    <w:rPr>
      <w:i/>
      <w:iCs/>
    </w:rPr>
  </w:style>
  <w:style w:type="paragraph" w:styleId="17">
    <w:name w:val="endnote text"/>
    <w:basedOn w:val="1"/>
    <w:link w:val="84"/>
    <w:semiHidden/>
    <w:unhideWhenUsed/>
    <w:uiPriority w:val="99"/>
    <w:rPr>
      <w:sz w:val="20"/>
      <w:szCs w:val="20"/>
    </w:rPr>
  </w:style>
  <w:style w:type="paragraph" w:styleId="18">
    <w:name w:val="footer"/>
    <w:basedOn w:val="1"/>
    <w:link w:val="49"/>
    <w:unhideWhenUsed/>
    <w:qFormat/>
    <w:uiPriority w:val="99"/>
    <w:pPr>
      <w:tabs>
        <w:tab w:val="center" w:pos="4536"/>
      </w:tabs>
      <w:ind w:firstLine="0"/>
    </w:pPr>
  </w:style>
  <w:style w:type="paragraph" w:styleId="19">
    <w:name w:val="footnote text"/>
    <w:basedOn w:val="1"/>
    <w:link w:val="85"/>
    <w:semiHidden/>
    <w:unhideWhenUsed/>
    <w:uiPriority w:val="99"/>
    <w:rPr>
      <w:sz w:val="20"/>
      <w:szCs w:val="20"/>
    </w:rPr>
  </w:style>
  <w:style w:type="paragraph" w:styleId="20">
    <w:name w:val="header"/>
    <w:basedOn w:val="1"/>
    <w:link w:val="48"/>
    <w:unhideWhenUsed/>
    <w:qFormat/>
    <w:uiPriority w:val="99"/>
    <w:pPr>
      <w:tabs>
        <w:tab w:val="center" w:pos="4513"/>
        <w:tab w:val="right" w:pos="9026"/>
      </w:tabs>
    </w:pPr>
  </w:style>
  <w:style w:type="character" w:styleId="21">
    <w:name w:val="Hyperlink"/>
    <w:unhideWhenUsed/>
    <w:uiPriority w:val="99"/>
    <w:rPr>
      <w:color w:val="0000FF"/>
      <w:u w:val="single"/>
    </w:rPr>
  </w:style>
  <w:style w:type="paragraph" w:styleId="2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3">
    <w:name w:val="Strong"/>
    <w:qFormat/>
    <w:uiPriority w:val="22"/>
    <w:rPr>
      <w:b/>
      <w:bCs/>
    </w:rPr>
  </w:style>
  <w:style w:type="paragraph" w:styleId="24">
    <w:name w:val="Subtitle"/>
    <w:basedOn w:val="1"/>
    <w:next w:val="1"/>
    <w:link w:val="81"/>
    <w:qFormat/>
    <w:uiPriority w:val="11"/>
    <w:rPr>
      <w:rFonts w:eastAsiaTheme="minorEastAsia"/>
      <w:color w:val="5A5A5A"/>
    </w:rPr>
  </w:style>
  <w:style w:type="table" w:styleId="25">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uiPriority w:val="99"/>
    <w:pPr>
      <w:ind w:firstLine="0"/>
    </w:pPr>
  </w:style>
  <w:style w:type="paragraph" w:styleId="27">
    <w:name w:val="Title"/>
    <w:basedOn w:val="1"/>
    <w:next w:val="1"/>
    <w:link w:val="80"/>
    <w:qFormat/>
    <w:uiPriority w:val="10"/>
    <w:pPr>
      <w:contextualSpacing/>
    </w:pPr>
    <w:rPr>
      <w:rFonts w:asciiTheme="majorHAnsi" w:hAnsiTheme="majorHAnsi" w:eastAsiaTheme="majorEastAsia" w:cstheme="majorBidi"/>
      <w:sz w:val="56"/>
      <w:szCs w:val="56"/>
    </w:rPr>
  </w:style>
  <w:style w:type="paragraph" w:styleId="28">
    <w:name w:val="toc 1"/>
    <w:basedOn w:val="1"/>
    <w:next w:val="1"/>
    <w:unhideWhenUsed/>
    <w:uiPriority w:val="39"/>
    <w:pPr>
      <w:tabs>
        <w:tab w:val="right" w:leader="dot" w:pos="9344"/>
      </w:tabs>
      <w:spacing w:before="120"/>
      <w:ind w:right="1134" w:firstLine="0"/>
      <w:contextualSpacing/>
    </w:pPr>
    <w:rPr>
      <w:b/>
      <w:bCs/>
    </w:rPr>
  </w:style>
  <w:style w:type="paragraph" w:styleId="29">
    <w:name w:val="toc 2"/>
    <w:basedOn w:val="1"/>
    <w:next w:val="1"/>
    <w:unhideWhenUsed/>
    <w:qFormat/>
    <w:uiPriority w:val="39"/>
    <w:pPr>
      <w:ind w:left="567" w:right="1134" w:hanging="567"/>
    </w:pPr>
  </w:style>
  <w:style w:type="paragraph" w:styleId="30">
    <w:name w:val="toc 3"/>
    <w:basedOn w:val="1"/>
    <w:next w:val="1"/>
    <w:unhideWhenUsed/>
    <w:uiPriority w:val="39"/>
    <w:pPr>
      <w:tabs>
        <w:tab w:val="right" w:leader="dot" w:pos="9344"/>
      </w:tabs>
      <w:ind w:left="1361" w:right="1134" w:hanging="794"/>
    </w:pPr>
    <w:rPr>
      <w:i/>
      <w:iCs/>
    </w:rPr>
  </w:style>
  <w:style w:type="paragraph" w:styleId="31">
    <w:name w:val="toc 4"/>
    <w:basedOn w:val="1"/>
    <w:next w:val="1"/>
    <w:unhideWhenUsed/>
    <w:uiPriority w:val="39"/>
    <w:pPr>
      <w:spacing w:after="100"/>
      <w:ind w:left="660"/>
    </w:pPr>
  </w:style>
  <w:style w:type="paragraph" w:styleId="32">
    <w:name w:val="toc 5"/>
    <w:basedOn w:val="1"/>
    <w:next w:val="1"/>
    <w:unhideWhenUsed/>
    <w:uiPriority w:val="39"/>
    <w:pPr>
      <w:spacing w:after="100"/>
      <w:ind w:left="880"/>
    </w:pPr>
  </w:style>
  <w:style w:type="paragraph" w:styleId="33">
    <w:name w:val="toc 6"/>
    <w:basedOn w:val="1"/>
    <w:next w:val="1"/>
    <w:unhideWhenUsed/>
    <w:uiPriority w:val="39"/>
    <w:pPr>
      <w:spacing w:after="100"/>
      <w:ind w:left="1100"/>
    </w:pPr>
  </w:style>
  <w:style w:type="paragraph" w:styleId="34">
    <w:name w:val="toc 7"/>
    <w:basedOn w:val="1"/>
    <w:next w:val="1"/>
    <w:unhideWhenUsed/>
    <w:qFormat/>
    <w:uiPriority w:val="39"/>
    <w:pPr>
      <w:spacing w:after="100"/>
      <w:ind w:left="1320"/>
    </w:pPr>
  </w:style>
  <w:style w:type="paragraph" w:styleId="35">
    <w:name w:val="toc 8"/>
    <w:basedOn w:val="1"/>
    <w:next w:val="1"/>
    <w:unhideWhenUsed/>
    <w:uiPriority w:val="39"/>
    <w:pPr>
      <w:spacing w:after="100"/>
      <w:ind w:left="1540"/>
    </w:pPr>
  </w:style>
  <w:style w:type="paragraph" w:styleId="36">
    <w:name w:val="toc 9"/>
    <w:basedOn w:val="1"/>
    <w:next w:val="1"/>
    <w:unhideWhenUsed/>
    <w:uiPriority w:val="39"/>
    <w:pPr>
      <w:spacing w:after="100"/>
      <w:ind w:left="1760"/>
    </w:pPr>
  </w:style>
  <w:style w:type="character" w:customStyle="1" w:styleId="37">
    <w:name w:val="apple-converted-space"/>
    <w:basedOn w:val="11"/>
    <w:qFormat/>
    <w:uiPriority w:val="0"/>
  </w:style>
  <w:style w:type="character" w:customStyle="1" w:styleId="38">
    <w:name w:val="Balloon Text Char"/>
    <w:link w:val="13"/>
    <w:semiHidden/>
    <w:qFormat/>
    <w:uiPriority w:val="99"/>
    <w:rPr>
      <w:rFonts w:ascii="Tahoma" w:hAnsi="Tahoma" w:cs="Angsana New"/>
      <w:sz w:val="16"/>
      <w:szCs w:val="16"/>
      <w:lang w:val="vi-VN"/>
    </w:rPr>
  </w:style>
  <w:style w:type="character" w:customStyle="1" w:styleId="39">
    <w:name w:val="Heading 1 Char"/>
    <w:link w:val="2"/>
    <w:qFormat/>
    <w:uiPriority w:val="9"/>
    <w:rPr>
      <w:rFonts w:ascii="Times New Roman" w:hAnsi="Times New Roman" w:eastAsia="Times New Roman" w:cs="Angsana New"/>
      <w:b/>
      <w:bCs/>
      <w:caps/>
      <w:sz w:val="28"/>
      <w:szCs w:val="28"/>
      <w:lang w:val="vi-VN" w:bidi="th-TH"/>
    </w:rPr>
  </w:style>
  <w:style w:type="character" w:customStyle="1" w:styleId="40">
    <w:name w:val="Heading 2 Char"/>
    <w:link w:val="3"/>
    <w:qFormat/>
    <w:uiPriority w:val="9"/>
    <w:rPr>
      <w:rFonts w:ascii="Times New Roman" w:hAnsi="Times New Roman" w:eastAsia="Times New Roman" w:cs="Angsana New"/>
      <w:b/>
      <w:bCs/>
      <w:sz w:val="28"/>
      <w:szCs w:val="28"/>
      <w:lang w:val="vi-VN"/>
    </w:rPr>
  </w:style>
  <w:style w:type="character" w:customStyle="1" w:styleId="41">
    <w:name w:val="Heading 3 Char"/>
    <w:link w:val="4"/>
    <w:qFormat/>
    <w:uiPriority w:val="9"/>
    <w:rPr>
      <w:rFonts w:ascii="Times New Roman" w:hAnsi="Times New Roman" w:eastAsia="Times New Roman" w:cs="Angsana New"/>
      <w:i/>
      <w:iCs/>
      <w:sz w:val="28"/>
      <w:szCs w:val="28"/>
      <w:lang w:val="vi-VN" w:bidi="th-TH"/>
    </w:rPr>
  </w:style>
  <w:style w:type="character" w:customStyle="1" w:styleId="42">
    <w:name w:val="Heading 4 Char"/>
    <w:link w:val="5"/>
    <w:qFormat/>
    <w:uiPriority w:val="9"/>
    <w:rPr>
      <w:rFonts w:ascii="Times New Roman" w:hAnsi="Times New Roman" w:eastAsia="Times New Roman" w:cs="Angsana New"/>
      <w:b/>
      <w:bCs/>
      <w:sz w:val="28"/>
      <w:szCs w:val="28"/>
      <w:lang w:val="vi-VN" w:bidi="th-TH"/>
    </w:rPr>
  </w:style>
  <w:style w:type="character" w:customStyle="1" w:styleId="43">
    <w:name w:val="Heading 5 Char"/>
    <w:link w:val="6"/>
    <w:semiHidden/>
    <w:qFormat/>
    <w:uiPriority w:val="9"/>
    <w:rPr>
      <w:rFonts w:ascii="Cambria" w:hAnsi="Cambria" w:eastAsia="Times New Roman" w:cs="Angsana New"/>
      <w:color w:val="243F60"/>
      <w:sz w:val="28"/>
      <w:szCs w:val="28"/>
      <w:lang w:val="vi-VN"/>
    </w:rPr>
  </w:style>
  <w:style w:type="character" w:customStyle="1" w:styleId="44">
    <w:name w:val="Heading 6 Char"/>
    <w:link w:val="7"/>
    <w:semiHidden/>
    <w:qFormat/>
    <w:uiPriority w:val="9"/>
    <w:rPr>
      <w:rFonts w:ascii="Cambria" w:hAnsi="Cambria" w:eastAsia="Times New Roman" w:cs="Angsana New"/>
      <w:i/>
      <w:iCs/>
      <w:color w:val="243F60"/>
      <w:sz w:val="28"/>
      <w:szCs w:val="28"/>
      <w:lang w:val="vi-VN"/>
    </w:rPr>
  </w:style>
  <w:style w:type="character" w:customStyle="1" w:styleId="45">
    <w:name w:val="Heading 7 Char"/>
    <w:link w:val="8"/>
    <w:semiHidden/>
    <w:qFormat/>
    <w:uiPriority w:val="9"/>
    <w:rPr>
      <w:rFonts w:ascii="Cambria" w:hAnsi="Cambria" w:eastAsia="Times New Roman" w:cs="Angsana New"/>
      <w:i/>
      <w:iCs/>
      <w:color w:val="404040" w:themeColor="text1" w:themeTint="BF"/>
      <w:sz w:val="28"/>
      <w:szCs w:val="28"/>
      <w:lang w:val="vi-VN"/>
      <w14:textFill>
        <w14:solidFill>
          <w14:schemeClr w14:val="tx1">
            <w14:lumMod w14:val="75000"/>
            <w14:lumOff w14:val="25000"/>
          </w14:schemeClr>
        </w14:solidFill>
      </w14:textFill>
    </w:rPr>
  </w:style>
  <w:style w:type="character" w:customStyle="1" w:styleId="46">
    <w:name w:val="Heading 8 Char"/>
    <w:link w:val="9"/>
    <w:semiHidden/>
    <w:qFormat/>
    <w:uiPriority w:val="9"/>
    <w:rPr>
      <w:rFonts w:ascii="Cambria" w:hAnsi="Cambria" w:eastAsia="Times New Roman" w:cs="Angsana New"/>
      <w:color w:val="404040" w:themeColor="text1" w:themeTint="BF"/>
      <w:sz w:val="20"/>
      <w:szCs w:val="20"/>
      <w:lang w:val="vi-VN"/>
      <w14:textFill>
        <w14:solidFill>
          <w14:schemeClr w14:val="tx1">
            <w14:lumMod w14:val="75000"/>
            <w14:lumOff w14:val="25000"/>
          </w14:schemeClr>
        </w14:solidFill>
      </w14:textFill>
    </w:rPr>
  </w:style>
  <w:style w:type="character" w:customStyle="1" w:styleId="47">
    <w:name w:val="Heading 9 Char"/>
    <w:link w:val="10"/>
    <w:semiHidden/>
    <w:qFormat/>
    <w:uiPriority w:val="9"/>
    <w:rPr>
      <w:rFonts w:ascii="Cambria" w:hAnsi="Cambria" w:eastAsia="Times New Roman" w:cs="Angsana New"/>
      <w:i/>
      <w:iCs/>
      <w:color w:val="404040" w:themeColor="text1" w:themeTint="BF"/>
      <w:sz w:val="20"/>
      <w:szCs w:val="20"/>
      <w:lang w:val="vi-VN"/>
      <w14:textFill>
        <w14:solidFill>
          <w14:schemeClr w14:val="tx1">
            <w14:lumMod w14:val="75000"/>
            <w14:lumOff w14:val="25000"/>
          </w14:schemeClr>
        </w14:solidFill>
      </w14:textFill>
    </w:rPr>
  </w:style>
  <w:style w:type="character" w:customStyle="1" w:styleId="48">
    <w:name w:val="Header Char"/>
    <w:link w:val="20"/>
    <w:qFormat/>
    <w:uiPriority w:val="99"/>
    <w:rPr>
      <w:rFonts w:ascii="Times New Roman" w:hAnsi="Times New Roman"/>
      <w:sz w:val="28"/>
      <w:szCs w:val="28"/>
      <w:lang w:val="vi-VN"/>
    </w:rPr>
  </w:style>
  <w:style w:type="character" w:customStyle="1" w:styleId="49">
    <w:name w:val="Footer Char"/>
    <w:link w:val="18"/>
    <w:qFormat/>
    <w:uiPriority w:val="99"/>
    <w:rPr>
      <w:rFonts w:ascii="Times New Roman" w:hAnsi="Times New Roman"/>
      <w:sz w:val="28"/>
      <w:szCs w:val="28"/>
      <w:lang w:val="vi-VN" w:bidi="th-TH"/>
    </w:rPr>
  </w:style>
  <w:style w:type="character" w:customStyle="1" w:styleId="50">
    <w:name w:val="Document Map Char"/>
    <w:link w:val="15"/>
    <w:semiHidden/>
    <w:qFormat/>
    <w:uiPriority w:val="99"/>
    <w:rPr>
      <w:rFonts w:ascii="Tahoma" w:hAnsi="Tahoma" w:cs="Angsana New"/>
      <w:sz w:val="16"/>
      <w:szCs w:val="16"/>
      <w:lang w:val="vi-VN"/>
    </w:rPr>
  </w:style>
  <w:style w:type="paragraph" w:customStyle="1" w:styleId="51">
    <w:name w:val="Trang Bìa"/>
    <w:qFormat/>
    <w:uiPriority w:val="0"/>
    <w:pPr>
      <w:jc w:val="center"/>
    </w:pPr>
    <w:rPr>
      <w:rFonts w:ascii="Times New Roman" w:hAnsi="Times New Roman" w:eastAsia="Calibri" w:cs="Cordia New"/>
      <w:sz w:val="28"/>
      <w:szCs w:val="28"/>
      <w:lang w:val="en-AU" w:eastAsia="en-AU" w:bidi="th-TH"/>
    </w:rPr>
  </w:style>
  <w:style w:type="paragraph" w:customStyle="1" w:styleId="52">
    <w:name w:val="UH1"/>
    <w:basedOn w:val="2"/>
    <w:next w:val="1"/>
    <w:qFormat/>
    <w:uiPriority w:val="1"/>
    <w:pPr>
      <w:ind w:firstLine="709"/>
    </w:pPr>
    <w:rPr>
      <w:lang w:eastAsia="en-AU"/>
    </w:rPr>
  </w:style>
  <w:style w:type="character" w:customStyle="1" w:styleId="53">
    <w:name w:val="Tên tài liệu tham khảo"/>
    <w:qFormat/>
    <w:uiPriority w:val="1"/>
    <w:rPr>
      <w:i/>
    </w:rPr>
  </w:style>
  <w:style w:type="paragraph" w:customStyle="1" w:styleId="54">
    <w:name w:val="Tài liệu tham khảo"/>
    <w:basedOn w:val="1"/>
    <w:qFormat/>
    <w:uiPriority w:val="1"/>
    <w:pPr>
      <w:ind w:left="567" w:hanging="567"/>
      <w:jc w:val="left"/>
    </w:pPr>
    <w:rPr>
      <w:lang w:val="en-US"/>
    </w:rPr>
  </w:style>
  <w:style w:type="paragraph" w:customStyle="1" w:styleId="55">
    <w:name w:val="Hình vẽ"/>
    <w:basedOn w:val="1"/>
    <w:next w:val="1"/>
    <w:qFormat/>
    <w:uiPriority w:val="1"/>
    <w:pPr>
      <w:keepNext/>
      <w:spacing w:before="120"/>
      <w:ind w:firstLine="0"/>
      <w:jc w:val="center"/>
    </w:pPr>
  </w:style>
  <w:style w:type="paragraph" w:customStyle="1" w:styleId="56">
    <w:name w:val="Tên hình vẽ"/>
    <w:basedOn w:val="1"/>
    <w:next w:val="1"/>
    <w:qFormat/>
    <w:uiPriority w:val="1"/>
    <w:pPr>
      <w:spacing w:before="120" w:after="240"/>
      <w:ind w:firstLine="0"/>
      <w:jc w:val="center"/>
    </w:pPr>
    <w:rPr>
      <w:i/>
      <w:iCs/>
    </w:rPr>
  </w:style>
  <w:style w:type="paragraph" w:customStyle="1" w:styleId="57">
    <w:name w:val="Table"/>
    <w:basedOn w:val="1"/>
    <w:qFormat/>
    <w:uiPriority w:val="1"/>
    <w:pPr>
      <w:spacing w:before="60" w:after="60"/>
      <w:ind w:firstLine="0"/>
      <w:jc w:val="left"/>
    </w:pPr>
    <w:rPr>
      <w:lang w:eastAsia="en-AU"/>
    </w:rPr>
  </w:style>
  <w:style w:type="paragraph" w:customStyle="1" w:styleId="58">
    <w:name w:val="Center"/>
    <w:basedOn w:val="1"/>
    <w:qFormat/>
    <w:uiPriority w:val="1"/>
    <w:pPr>
      <w:ind w:firstLine="0"/>
      <w:jc w:val="center"/>
    </w:pPr>
  </w:style>
  <w:style w:type="paragraph" w:customStyle="1" w:styleId="59">
    <w:name w:val="Table-Center"/>
    <w:basedOn w:val="57"/>
    <w:qFormat/>
    <w:uiPriority w:val="1"/>
    <w:pPr>
      <w:jc w:val="center"/>
    </w:pPr>
  </w:style>
  <w:style w:type="paragraph" w:customStyle="1" w:styleId="60">
    <w:name w:val="Table-Right"/>
    <w:basedOn w:val="57"/>
    <w:qFormat/>
    <w:uiPriority w:val="1"/>
    <w:pPr>
      <w:jc w:val="right"/>
    </w:pPr>
  </w:style>
  <w:style w:type="paragraph" w:customStyle="1" w:styleId="61">
    <w:name w:val="Equation"/>
    <w:basedOn w:val="1"/>
    <w:uiPriority w:val="1"/>
    <w:pPr>
      <w:spacing w:after="240"/>
      <w:ind w:firstLine="0"/>
      <w:jc w:val="center"/>
    </w:pPr>
    <w:rPr>
      <w:rFonts w:eastAsia="Times New Roman" w:cs="Times New Roman"/>
      <w:sz w:val="24"/>
      <w:szCs w:val="24"/>
      <w:lang w:val="en-US" w:bidi="ar-SA"/>
    </w:rPr>
  </w:style>
  <w:style w:type="paragraph" w:customStyle="1" w:styleId="62">
    <w:name w:val="Code"/>
    <w:link w:val="64"/>
    <w:qFormat/>
    <w:uiPriority w:val="0"/>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eastAsia="Calibri" w:cs="Cordia New"/>
      <w:sz w:val="24"/>
      <w:szCs w:val="28"/>
      <w:lang w:val="en-AU" w:eastAsia="en-US" w:bidi="th-TH"/>
    </w:rPr>
  </w:style>
  <w:style w:type="paragraph" w:customStyle="1" w:styleId="63">
    <w:name w:val="NoIndent"/>
    <w:basedOn w:val="1"/>
    <w:qFormat/>
    <w:uiPriority w:val="1"/>
    <w:pPr>
      <w:ind w:firstLine="0"/>
    </w:pPr>
  </w:style>
  <w:style w:type="character" w:customStyle="1" w:styleId="64">
    <w:name w:val="Code Char"/>
    <w:link w:val="62"/>
    <w:qFormat/>
    <w:uiPriority w:val="0"/>
    <w:rPr>
      <w:rFonts w:ascii="Courier New" w:hAnsi="Courier New"/>
      <w:sz w:val="24"/>
      <w:szCs w:val="28"/>
      <w:lang w:val="en-AU" w:bidi="th-TH"/>
    </w:rPr>
  </w:style>
  <w:style w:type="paragraph" w:customStyle="1" w:styleId="65">
    <w:name w:val="Table-Header"/>
    <w:basedOn w:val="57"/>
    <w:qFormat/>
    <w:uiPriority w:val="1"/>
    <w:pPr>
      <w:keepNext/>
      <w:jc w:val="center"/>
    </w:pPr>
    <w:rPr>
      <w:b/>
      <w:bCs/>
    </w:rPr>
  </w:style>
  <w:style w:type="paragraph" w:customStyle="1" w:styleId="66">
    <w:name w:val="Tên bảng"/>
    <w:basedOn w:val="1"/>
    <w:next w:val="1"/>
    <w:qFormat/>
    <w:uiPriority w:val="1"/>
    <w:pPr>
      <w:keepNext/>
      <w:spacing w:before="120"/>
      <w:ind w:firstLine="0"/>
      <w:jc w:val="right"/>
    </w:pPr>
    <w:rPr>
      <w:i/>
      <w:iCs/>
    </w:rPr>
  </w:style>
  <w:style w:type="paragraph" w:customStyle="1" w:styleId="67">
    <w:name w:val="Mục lục"/>
    <w:basedOn w:val="2"/>
    <w:next w:val="1"/>
    <w:qFormat/>
    <w:uiPriority w:val="1"/>
    <w:pPr>
      <w:ind w:firstLine="709"/>
      <w:outlineLvl w:val="8"/>
    </w:pPr>
  </w:style>
  <w:style w:type="paragraph" w:customStyle="1" w:styleId="68">
    <w:name w:val="UH2"/>
    <w:basedOn w:val="3"/>
    <w:next w:val="1"/>
    <w:qFormat/>
    <w:uiPriority w:val="1"/>
  </w:style>
  <w:style w:type="paragraph" w:customStyle="1" w:styleId="69">
    <w:name w:val="DCCT-Level2"/>
    <w:basedOn w:val="1"/>
    <w:qFormat/>
    <w:uiPriority w:val="1"/>
    <w:pPr>
      <w:numPr>
        <w:ilvl w:val="1"/>
        <w:numId w:val="3"/>
      </w:numPr>
    </w:pPr>
    <w:rPr>
      <w:rFonts w:cs="Times New Roman"/>
      <w:i/>
      <w:iCs/>
      <w:sz w:val="24"/>
      <w:szCs w:val="24"/>
      <w:lang w:bidi="ar-SA"/>
    </w:rPr>
  </w:style>
  <w:style w:type="paragraph" w:customStyle="1" w:styleId="70">
    <w:name w:val="DCCT-Level1"/>
    <w:basedOn w:val="1"/>
    <w:next w:val="69"/>
    <w:qFormat/>
    <w:uiPriority w:val="1"/>
    <w:pPr>
      <w:numPr>
        <w:ilvl w:val="0"/>
        <w:numId w:val="3"/>
      </w:numPr>
      <w:outlineLvl w:val="1"/>
    </w:pPr>
    <w:rPr>
      <w:rFonts w:cs="Times New Roman"/>
      <w:b/>
      <w:bCs/>
      <w:sz w:val="24"/>
      <w:szCs w:val="24"/>
      <w:lang w:bidi="ar-SA"/>
    </w:rPr>
  </w:style>
  <w:style w:type="paragraph" w:customStyle="1" w:styleId="71">
    <w:name w:val="DCCT-Level3"/>
    <w:basedOn w:val="1"/>
    <w:qFormat/>
    <w:uiPriority w:val="1"/>
    <w:pPr>
      <w:numPr>
        <w:ilvl w:val="2"/>
        <w:numId w:val="3"/>
      </w:numPr>
    </w:pPr>
    <w:rPr>
      <w:rFonts w:cs="Times New Roman"/>
      <w:sz w:val="24"/>
      <w:szCs w:val="24"/>
      <w:lang w:bidi="ar-SA"/>
    </w:rPr>
  </w:style>
  <w:style w:type="paragraph" w:customStyle="1" w:styleId="72">
    <w:name w:val="DCCT-UL2"/>
    <w:basedOn w:val="69"/>
    <w:next w:val="70"/>
    <w:qFormat/>
    <w:uiPriority w:val="1"/>
  </w:style>
  <w:style w:type="paragraph" w:customStyle="1" w:styleId="73">
    <w:name w:val="DCCT-Level4"/>
    <w:basedOn w:val="1"/>
    <w:qFormat/>
    <w:uiPriority w:val="1"/>
    <w:pPr>
      <w:numPr>
        <w:ilvl w:val="3"/>
        <w:numId w:val="3"/>
      </w:numPr>
    </w:pPr>
    <w:rPr>
      <w:rFonts w:cs="Times New Roman"/>
      <w:sz w:val="24"/>
      <w:szCs w:val="24"/>
      <w:lang w:val="en-US" w:bidi="ar-SA"/>
    </w:rPr>
  </w:style>
  <w:style w:type="paragraph" w:customStyle="1" w:styleId="74">
    <w:name w:val="DCCT-UL1"/>
    <w:basedOn w:val="70"/>
    <w:qFormat/>
    <w:uiPriority w:val="1"/>
    <w:rPr>
      <w:lang w:val="en-US"/>
    </w:rPr>
  </w:style>
  <w:style w:type="paragraph" w:customStyle="1" w:styleId="75">
    <w:name w:val="DCCT-Body"/>
    <w:basedOn w:val="1"/>
    <w:qFormat/>
    <w:uiPriority w:val="1"/>
    <w:rPr>
      <w:sz w:val="24"/>
      <w:szCs w:val="24"/>
    </w:rPr>
  </w:style>
  <w:style w:type="character" w:customStyle="1" w:styleId="76">
    <w:name w:val="Unresolved Mention1"/>
    <w:semiHidden/>
    <w:unhideWhenUsed/>
    <w:qFormat/>
    <w:uiPriority w:val="99"/>
    <w:rPr>
      <w:color w:val="605E5C"/>
      <w:shd w:val="clear" w:color="auto" w:fill="E1DFDD"/>
    </w:rPr>
  </w:style>
  <w:style w:type="paragraph" w:styleId="77">
    <w:name w:val="List Paragraph"/>
    <w:basedOn w:val="1"/>
    <w:qFormat/>
    <w:uiPriority w:val="34"/>
    <w:pPr>
      <w:ind w:left="720" w:firstLine="0"/>
      <w:contextualSpacing/>
      <w:jc w:val="left"/>
    </w:pPr>
    <w:rPr>
      <w:rFonts w:eastAsia="Times New Roman" w:cs="Times New Roman"/>
      <w:sz w:val="24"/>
      <w:szCs w:val="24"/>
      <w:lang w:val="en-US" w:bidi="ar-SA"/>
    </w:rPr>
  </w:style>
  <w:style w:type="paragraph" w:styleId="78">
    <w:name w:val="Quote"/>
    <w:basedOn w:val="1"/>
    <w:next w:val="1"/>
    <w:link w:val="82"/>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79">
    <w:name w:val="Intense Quote"/>
    <w:basedOn w:val="1"/>
    <w:next w:val="1"/>
    <w:link w:val="83"/>
    <w:qFormat/>
    <w:uiPriority w:val="30"/>
    <w:pPr>
      <w:spacing w:before="360" w:after="360"/>
      <w:ind w:left="864" w:right="864"/>
      <w:jc w:val="center"/>
    </w:pPr>
    <w:rPr>
      <w:i/>
      <w:iCs/>
      <w:color w:val="4472C4" w:themeColor="accent1"/>
      <w14:textFill>
        <w14:solidFill>
          <w14:schemeClr w14:val="accent1"/>
        </w14:solidFill>
      </w14:textFill>
    </w:rPr>
  </w:style>
  <w:style w:type="character" w:customStyle="1" w:styleId="80">
    <w:name w:val="Title Char"/>
    <w:basedOn w:val="11"/>
    <w:link w:val="27"/>
    <w:uiPriority w:val="10"/>
    <w:rPr>
      <w:rFonts w:asciiTheme="majorHAnsi" w:hAnsiTheme="majorHAnsi" w:eastAsiaTheme="majorEastAsia" w:cstheme="majorBidi"/>
      <w:sz w:val="56"/>
      <w:szCs w:val="56"/>
      <w:lang w:val="vi-VN"/>
    </w:rPr>
  </w:style>
  <w:style w:type="character" w:customStyle="1" w:styleId="81">
    <w:name w:val="Subtitle Char"/>
    <w:basedOn w:val="11"/>
    <w:link w:val="24"/>
    <w:qFormat/>
    <w:uiPriority w:val="11"/>
    <w:rPr>
      <w:rFonts w:ascii="Calibri" w:hAnsi="Calibri" w:cs="Cordia New" w:eastAsiaTheme="minorEastAsia"/>
      <w:color w:val="5A5A5A"/>
      <w:lang w:val="vi-VN"/>
    </w:rPr>
  </w:style>
  <w:style w:type="character" w:customStyle="1" w:styleId="82">
    <w:name w:val="Quote Char"/>
    <w:basedOn w:val="11"/>
    <w:link w:val="78"/>
    <w:uiPriority w:val="29"/>
    <w:rPr>
      <w:i/>
      <w:iCs/>
      <w:color w:val="404040" w:themeColor="text1" w:themeTint="BF"/>
      <w:lang w:val="vi-VN"/>
      <w14:textFill>
        <w14:solidFill>
          <w14:schemeClr w14:val="tx1">
            <w14:lumMod w14:val="75000"/>
            <w14:lumOff w14:val="25000"/>
          </w14:schemeClr>
        </w14:solidFill>
      </w14:textFill>
    </w:rPr>
  </w:style>
  <w:style w:type="character" w:customStyle="1" w:styleId="83">
    <w:name w:val="Intense Quote Char"/>
    <w:basedOn w:val="11"/>
    <w:link w:val="79"/>
    <w:uiPriority w:val="30"/>
    <w:rPr>
      <w:i/>
      <w:iCs/>
      <w:color w:val="4472C4" w:themeColor="accent1"/>
      <w:lang w:val="vi-VN"/>
      <w14:textFill>
        <w14:solidFill>
          <w14:schemeClr w14:val="accent1"/>
        </w14:solidFill>
      </w14:textFill>
    </w:rPr>
  </w:style>
  <w:style w:type="character" w:customStyle="1" w:styleId="84">
    <w:name w:val="Endnote Text Char"/>
    <w:basedOn w:val="11"/>
    <w:link w:val="17"/>
    <w:semiHidden/>
    <w:qFormat/>
    <w:uiPriority w:val="99"/>
    <w:rPr>
      <w:sz w:val="20"/>
      <w:szCs w:val="20"/>
      <w:lang w:val="vi-VN"/>
    </w:rPr>
  </w:style>
  <w:style w:type="character" w:customStyle="1" w:styleId="85">
    <w:name w:val="Footnote Text Char"/>
    <w:basedOn w:val="11"/>
    <w:link w:val="19"/>
    <w:semiHidden/>
    <w:uiPriority w:val="99"/>
    <w:rPr>
      <w:sz w:val="20"/>
      <w:szCs w:val="20"/>
      <w:lang w:val="vi-VN"/>
    </w:rPr>
  </w:style>
  <w:style w:type="paragraph" w:customStyle="1" w:styleId="86">
    <w:name w:val="Revision"/>
    <w:hidden/>
    <w:semiHidden/>
    <w:uiPriority w:val="99"/>
    <w:rPr>
      <w:rFonts w:ascii="Times New Roman" w:hAnsi="Times New Roman" w:eastAsia="Calibri" w:cs="Cordia New"/>
      <w:sz w:val="28"/>
      <w:szCs w:val="35"/>
      <w:lang w:val="vi-VN" w:eastAsia="en-US" w:bidi="th-TH"/>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817</Words>
  <Characters>4661</Characters>
  <Lines>38</Lines>
  <Paragraphs>10</Paragraphs>
  <TotalTime>13</TotalTime>
  <ScaleCrop>false</ScaleCrop>
  <LinksUpToDate>false</LinksUpToDate>
  <CharactersWithSpaces>5468</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2023-12-18T22:49:00Z</dcterms:created>
  <dc:creator>Duy.Pham</dc:creator>
  <cp:lastModifiedBy>dun</cp:lastModifiedBy>
  <dcterms:modified xsi:type="dcterms:W3CDTF">2023-12-19T07:36:22Z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KSOProductBuildVer">
    <vt:lpwstr>1033-11.1.0.11711</vt:lpwstr>
  </property>
</Properties>
</file>